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CFA3" w14:textId="0A265FE8" w:rsidR="0080137A" w:rsidRDefault="0080137A">
      <w:pPr>
        <w:spacing w:line="480" w:lineRule="auto"/>
        <w:rPr>
          <w:ins w:id="0" w:author="Barbara Walthall" w:date="2012-11-15T17:04:00Z"/>
        </w:rPr>
        <w:pPrChange w:id="1" w:author="Barbara Walthall" w:date="2012-11-15T17:00:00Z">
          <w:pPr/>
        </w:pPrChange>
      </w:pPr>
      <w:ins w:id="2" w:author="Barbara Walthall" w:date="2012-11-15T17:04:00Z">
        <w:r>
          <w:t>&lt;</w:t>
        </w:r>
        <w:proofErr w:type="gramStart"/>
        <w:r>
          <w:t>header</w:t>
        </w:r>
        <w:proofErr w:type="gramEnd"/>
        <w:r>
          <w:t>&gt; Symposium Recap: Forecasting the 2012 Election</w:t>
        </w:r>
      </w:ins>
    </w:p>
    <w:p w14:paraId="49731DBD" w14:textId="1203C44C" w:rsidR="009F658F" w:rsidRDefault="0080137A">
      <w:pPr>
        <w:spacing w:line="480" w:lineRule="auto"/>
        <w:jc w:val="center"/>
        <w:pPrChange w:id="3" w:author="Barbara Walthall" w:date="2012-11-15T17:05:00Z">
          <w:pPr/>
        </w:pPrChange>
      </w:pPr>
      <w:ins w:id="4" w:author="Barbara Walthall" w:date="2012-11-15T17:04:00Z">
        <w:r>
          <w:t>&lt;</w:t>
        </w:r>
        <w:proofErr w:type="gramStart"/>
        <w:r>
          <w:t>heading</w:t>
        </w:r>
        <w:proofErr w:type="gramEnd"/>
        <w:r>
          <w:t xml:space="preserve"> 1&gt;</w:t>
        </w:r>
      </w:ins>
      <w:r w:rsidR="009F658F">
        <w:t>Aggregation and</w:t>
      </w:r>
      <w:ins w:id="5" w:author="jmontgomery" w:date="2012-11-18T11:42:00Z">
        <w:r w:rsidR="00AC0DFC">
          <w:t xml:space="preserve"> E</w:t>
        </w:r>
      </w:ins>
      <w:del w:id="6" w:author="Barbara Walthall" w:date="2012-11-15T17:05:00Z">
        <w:r w:rsidR="009F658F" w:rsidDel="0080137A">
          <w:delText xml:space="preserve"> e</w:delText>
        </w:r>
      </w:del>
      <w:r w:rsidR="009F658F">
        <w:t xml:space="preserve">nsembles: </w:t>
      </w:r>
      <w:r w:rsidR="009D3E83">
        <w:t xml:space="preserve">Principled </w:t>
      </w:r>
      <w:ins w:id="7" w:author="Barbara Walthall" w:date="2012-11-15T17:05:00Z">
        <w:r>
          <w:t>C</w:t>
        </w:r>
      </w:ins>
      <w:del w:id="8" w:author="Barbara Walthall" w:date="2012-11-15T17:05:00Z">
        <w:r w:rsidR="009D3E83" w:rsidDel="0080137A">
          <w:delText>c</w:delText>
        </w:r>
      </w:del>
      <w:r w:rsidR="009D3E83">
        <w:t xml:space="preserve">ombinations of </w:t>
      </w:r>
      <w:del w:id="9" w:author="Barbara Walthall" w:date="2012-11-15T17:05:00Z">
        <w:r w:rsidR="009D3E83" w:rsidRPr="0080137A" w:rsidDel="0080137A">
          <w:rPr>
            <w:u w:val="double"/>
            <w:rPrChange w:id="10" w:author="Barbara Walthall" w:date="2012-11-15T17:05:00Z">
              <w:rPr/>
            </w:rPrChange>
          </w:rPr>
          <w:delText>d</w:delText>
        </w:r>
      </w:del>
      <w:ins w:id="11" w:author="Barbara Walthall" w:date="2012-11-15T17:05:00Z">
        <w:r>
          <w:rPr>
            <w:u w:val="double"/>
          </w:rPr>
          <w:t>D</w:t>
        </w:r>
      </w:ins>
      <w:r w:rsidR="009D3E83" w:rsidRPr="0080137A">
        <w:rPr>
          <w:u w:val="double"/>
          <w:rPrChange w:id="12" w:author="Barbara Walthall" w:date="2012-11-15T17:05:00Z">
            <w:rPr/>
          </w:rPrChange>
        </w:rPr>
        <w:t>ata</w:t>
      </w:r>
    </w:p>
    <w:p w14:paraId="6048C78F" w14:textId="0BC17832" w:rsidR="009F658F" w:rsidRDefault="0080137A">
      <w:pPr>
        <w:spacing w:line="480" w:lineRule="auto"/>
        <w:pPrChange w:id="13" w:author="Barbara Walthall" w:date="2012-11-15T17:00:00Z">
          <w:pPr/>
        </w:pPrChange>
      </w:pPr>
      <w:ins w:id="14" w:author="Barbara Walthall" w:date="2012-11-15T17:04:00Z">
        <w:r>
          <w:t>&lt;heading2&gt;</w:t>
        </w:r>
      </w:ins>
      <w:ins w:id="15" w:author="Barbara Walthall" w:date="2012-11-14T10:25:00Z">
        <w:r w:rsidR="00B715E0">
          <w:t>Jacob M. Montgomery, Florian M. Hollenbach, and Michael D. Ward</w:t>
        </w:r>
      </w:ins>
    </w:p>
    <w:p w14:paraId="631C9901" w14:textId="358E567A" w:rsidR="009D3E83" w:rsidRDefault="009D3E83">
      <w:pPr>
        <w:spacing w:line="480" w:lineRule="auto"/>
        <w:ind w:firstLine="720"/>
        <w:pPrChange w:id="16" w:author="Barbara Walthall" w:date="2012-11-15T17:00:00Z">
          <w:pPr>
            <w:ind w:firstLine="720"/>
          </w:pPr>
        </w:pPrChange>
      </w:pPr>
      <w:r>
        <w:t xml:space="preserve">Perhaps </w:t>
      </w:r>
      <w:r w:rsidRPr="001A679B">
        <w:rPr>
          <w:i/>
        </w:rPr>
        <w:t>the</w:t>
      </w:r>
      <w:r w:rsidR="009F658F" w:rsidRPr="009F658F">
        <w:t xml:space="preserve"> major story </w:t>
      </w:r>
      <w:r w:rsidR="00E65C90">
        <w:t xml:space="preserve">in forecasting the </w:t>
      </w:r>
      <w:r w:rsidR="009F658F" w:rsidRPr="009F658F">
        <w:t xml:space="preserve">2012 election </w:t>
      </w:r>
      <w:r w:rsidR="003A2795">
        <w:t xml:space="preserve">is </w:t>
      </w:r>
      <w:r w:rsidR="00E65C90">
        <w:t xml:space="preserve">the growing awareness of the benefits of </w:t>
      </w:r>
      <w:r>
        <w:t>aggregati</w:t>
      </w:r>
      <w:r w:rsidR="00E65C90">
        <w:t xml:space="preserve">ng </w:t>
      </w:r>
      <w:r>
        <w:t xml:space="preserve">multiple sources of data </w:t>
      </w:r>
      <w:r w:rsidR="003A2795">
        <w:t xml:space="preserve">for improving prediction.  </w:t>
      </w:r>
      <w:r w:rsidR="001E0BEF">
        <w:t>Most prominently, p</w:t>
      </w:r>
      <w:r>
        <w:t>olling analysts including Simon</w:t>
      </w:r>
      <w:r w:rsidR="001E0BEF">
        <w:t xml:space="preserve"> </w:t>
      </w:r>
      <w:proofErr w:type="spellStart"/>
      <w:r w:rsidR="001E0BEF">
        <w:t>Jackman</w:t>
      </w:r>
      <w:proofErr w:type="spellEnd"/>
      <w:r w:rsidR="001E0BEF">
        <w:t>, Drew Linzer</w:t>
      </w:r>
      <w:r w:rsidR="00C034B0">
        <w:t>, and Nate Silver</w:t>
      </w:r>
      <w:r w:rsidR="001E0BEF">
        <w:t xml:space="preserve"> </w:t>
      </w:r>
      <w:r>
        <w:t xml:space="preserve">made the strong case, </w:t>
      </w:r>
      <w:r w:rsidR="005558BA">
        <w:t xml:space="preserve">ultimately validated </w:t>
      </w:r>
      <w:r>
        <w:t xml:space="preserve">by the </w:t>
      </w:r>
      <w:r w:rsidR="003D018A">
        <w:t>election results</w:t>
      </w:r>
      <w:r>
        <w:t xml:space="preserve">, that combining information </w:t>
      </w:r>
      <w:r w:rsidR="003D018A">
        <w:t>from</w:t>
      </w:r>
      <w:r>
        <w:t xml:space="preserve"> multiple polls </w:t>
      </w:r>
      <w:del w:id="17" w:author="Barbara Walthall" w:date="2012-11-15T17:06:00Z">
        <w:r w:rsidDel="0080137A">
          <w:delText xml:space="preserve">will </w:delText>
        </w:r>
      </w:del>
      <w:r w:rsidR="009A346F">
        <w:t>give</w:t>
      </w:r>
      <w:ins w:id="18" w:author="jmontgomery" w:date="2012-11-18T11:43:00Z">
        <w:r w:rsidR="00AC0DFC">
          <w:t>s</w:t>
        </w:r>
      </w:ins>
      <w:r w:rsidR="009A346F">
        <w:t xml:space="preserve"> a better picture of the electorate than any </w:t>
      </w:r>
      <w:r w:rsidR="00E65C90">
        <w:t>poll analyzed</w:t>
      </w:r>
      <w:r w:rsidR="001E0BEF">
        <w:t xml:space="preserve"> in isolation.  </w:t>
      </w:r>
    </w:p>
    <w:p w14:paraId="2F5CBAB4" w14:textId="1C3A04AD" w:rsidR="00A02899" w:rsidRDefault="001E0BEF">
      <w:pPr>
        <w:spacing w:line="480" w:lineRule="auto"/>
        <w:ind w:firstLine="720"/>
        <w:pPrChange w:id="19" w:author="Barbara Walthall" w:date="2012-11-15T17:00:00Z">
          <w:pPr>
            <w:ind w:firstLine="720"/>
          </w:pPr>
        </w:pPrChange>
      </w:pPr>
      <w:r>
        <w:t>Our approach, ensemble Bayesian model averaging (EBMA), draws on this same basic intuition, even if the specifics differ considerably f</w:t>
      </w:r>
      <w:r w:rsidR="00A13DE2">
        <w:t>rom</w:t>
      </w:r>
      <w:r>
        <w:t xml:space="preserve"> the poll aggregation methods referenced </w:t>
      </w:r>
      <w:ins w:id="20" w:author="Barbara Walthall" w:date="2012-11-15T17:09:00Z">
        <w:r w:rsidR="0080137A">
          <w:t>earlier</w:t>
        </w:r>
      </w:ins>
      <w:del w:id="21" w:author="Barbara Walthall" w:date="2012-11-15T17:09:00Z">
        <w:r w:rsidDel="0080137A">
          <w:delText>above</w:delText>
        </w:r>
      </w:del>
      <w:r>
        <w:t>.</w:t>
      </w:r>
      <w:r w:rsidR="00E65C90">
        <w:t xml:space="preserve">  Instead of </w:t>
      </w:r>
      <w:del w:id="22" w:author="Barbara Walthall" w:date="2012-11-15T17:10:00Z">
        <w:r w:rsidR="00E65C90" w:rsidDel="0080137A">
          <w:delText xml:space="preserve">seeking to </w:delText>
        </w:r>
      </w:del>
      <w:r w:rsidR="00E65C90">
        <w:t>creat</w:t>
      </w:r>
      <w:ins w:id="23" w:author="Barbara Walthall" w:date="2012-11-15T17:10:00Z">
        <w:r w:rsidR="0080137A">
          <w:t>ing</w:t>
        </w:r>
      </w:ins>
      <w:del w:id="24" w:author="Barbara Walthall" w:date="2012-11-15T17:10:00Z">
        <w:r w:rsidR="00E65C90" w:rsidDel="0080137A">
          <w:delText>e</w:delText>
        </w:r>
      </w:del>
      <w:r w:rsidR="00E65C90">
        <w:t xml:space="preserve"> the single “best” forecasting model, EBMA </w:t>
      </w:r>
      <w:r w:rsidR="003A2795">
        <w:t xml:space="preserve">aims </w:t>
      </w:r>
      <w:r w:rsidR="00E65C90">
        <w:t>to</w:t>
      </w:r>
      <w:r w:rsidR="00A02899">
        <w:t xml:space="preserve"> </w:t>
      </w:r>
      <w:r w:rsidR="00E65C90">
        <w:t>“combine the intuition, theories, and concepts implicit in all of the forecasting models</w:t>
      </w:r>
      <w:r w:rsidR="00A02899">
        <w:t xml:space="preserve"> presented</w:t>
      </w:r>
      <w:r w:rsidR="00E65C90">
        <w:t xml:space="preserve"> in this symposium to make an </w:t>
      </w:r>
      <w:r w:rsidR="00FD7FBD">
        <w:t>accurate</w:t>
      </w:r>
      <w:r w:rsidR="00E65C90">
        <w:t xml:space="preserve"> out-of-sample prediction</w:t>
      </w:r>
      <w:r w:rsidR="00A02899">
        <w:t>”</w:t>
      </w:r>
      <w:r w:rsidR="00213AE2">
        <w:t xml:space="preserve"> </w:t>
      </w:r>
      <w:r w:rsidR="00213AE2">
        <w:rPr>
          <w:noProof/>
        </w:rPr>
        <w:t xml:space="preserve">(Montgomery, Hollenbach </w:t>
      </w:r>
      <w:ins w:id="25" w:author="Barbara Walthall" w:date="2012-11-15T17:10:00Z">
        <w:r w:rsidR="0080137A">
          <w:rPr>
            <w:noProof/>
          </w:rPr>
          <w:t>and</w:t>
        </w:r>
      </w:ins>
      <w:del w:id="26" w:author="Barbara Walthall" w:date="2012-11-15T17:10:00Z">
        <w:r w:rsidR="00213AE2" w:rsidDel="0080137A">
          <w:rPr>
            <w:noProof/>
          </w:rPr>
          <w:delText>&amp;</w:delText>
        </w:r>
      </w:del>
      <w:r w:rsidR="00213AE2">
        <w:rPr>
          <w:noProof/>
        </w:rPr>
        <w:t xml:space="preserve"> Ward 2012,</w:t>
      </w:r>
      <w:del w:id="27" w:author="Barbara Walthall" w:date="2012-11-15T17:10:00Z">
        <w:r w:rsidR="00213AE2" w:rsidDel="00D132E5">
          <w:rPr>
            <w:noProof/>
          </w:rPr>
          <w:delText xml:space="preserve"> </w:delText>
        </w:r>
        <w:r w:rsidR="00213AE2" w:rsidDel="0080137A">
          <w:rPr>
            <w:noProof/>
          </w:rPr>
          <w:delText>p.</w:delText>
        </w:r>
      </w:del>
      <w:r w:rsidR="00213AE2">
        <w:rPr>
          <w:noProof/>
        </w:rPr>
        <w:t xml:space="preserve"> 651)</w:t>
      </w:r>
      <w:r w:rsidR="00D54B5D">
        <w:rPr>
          <w:noProof/>
        </w:rPr>
        <w:t>.</w:t>
      </w:r>
    </w:p>
    <w:p w14:paraId="25E25E12" w14:textId="30984902" w:rsidR="001E0BEF" w:rsidRDefault="00D132E5">
      <w:pPr>
        <w:spacing w:line="480" w:lineRule="auto"/>
        <w:ind w:firstLine="720"/>
        <w:pPrChange w:id="28" w:author="Barbara Walthall" w:date="2012-11-15T17:00:00Z">
          <w:pPr>
            <w:ind w:firstLine="720"/>
          </w:pPr>
        </w:pPrChange>
      </w:pPr>
      <w:ins w:id="29" w:author="Barbara Walthall" w:date="2012-11-15T17:11:00Z">
        <w:r>
          <w:t>Although</w:t>
        </w:r>
      </w:ins>
      <w:del w:id="30" w:author="Barbara Walthall" w:date="2012-11-15T17:11:00Z">
        <w:r w:rsidR="00E65C90" w:rsidDel="00D132E5">
          <w:delText>While</w:delText>
        </w:r>
      </w:del>
      <w:r w:rsidR="00E65C90">
        <w:t xml:space="preserve"> no single </w:t>
      </w:r>
      <w:r w:rsidR="0066390E">
        <w:t xml:space="preserve">election </w:t>
      </w:r>
      <w:del w:id="31" w:author="jmontgomery" w:date="2012-11-18T11:44:00Z">
        <w:r w:rsidR="00E65C90" w:rsidDel="00AC0DFC">
          <w:delText xml:space="preserve">outcome </w:delText>
        </w:r>
      </w:del>
      <w:r w:rsidR="00E65C90">
        <w:t>can validate t</w:t>
      </w:r>
      <w:r w:rsidR="002C25A8">
        <w:t xml:space="preserve">he ensemble </w:t>
      </w:r>
      <w:r w:rsidR="00E65C90">
        <w:t xml:space="preserve">approach, the performance of EBMA in 2012 was encouraging.  The final outcome, </w:t>
      </w:r>
      <w:r w:rsidR="001E0BEF">
        <w:t>51.3</w:t>
      </w:r>
      <w:r w:rsidR="002C25A8">
        <w:t>% of the vote for President Obama</w:t>
      </w:r>
      <w:r w:rsidR="00E65C90">
        <w:t>,</w:t>
      </w:r>
      <w:r w:rsidR="001E0BEF">
        <w:t xml:space="preserve"> was well within our 9</w:t>
      </w:r>
      <w:r w:rsidR="00E65C90">
        <w:t>5% predictive credible interval [</w:t>
      </w:r>
      <w:r w:rsidR="002C25A8">
        <w:t>46.4%, 52.5%].  Our point prediction, the median of the predictive posterior, was 50.3%</w:t>
      </w:r>
      <w:r w:rsidR="005558BA">
        <w:t xml:space="preserve">.  Thus, </w:t>
      </w:r>
      <w:r w:rsidR="00A02899">
        <w:t xml:space="preserve">our prediction was </w:t>
      </w:r>
      <w:r w:rsidR="005558BA">
        <w:t xml:space="preserve">off by </w:t>
      </w:r>
      <w:r w:rsidR="00C034B0">
        <w:t>about</w:t>
      </w:r>
      <w:r w:rsidR="005558BA">
        <w:t xml:space="preserve"> 1</w:t>
      </w:r>
      <w:r w:rsidR="00C034B0">
        <w:t>%</w:t>
      </w:r>
      <w:r w:rsidR="001E0BEF">
        <w:t>.  Of</w:t>
      </w:r>
      <w:r w:rsidR="002C25A8">
        <w:t xml:space="preserve"> the ten</w:t>
      </w:r>
      <w:r w:rsidR="001E0BEF">
        <w:t xml:space="preserve"> forecasts included in the ensemble, only the Abramowitz and Campbell (Trial-</w:t>
      </w:r>
      <w:del w:id="32" w:author="Barbara Walthall" w:date="2012-11-15T17:13:00Z">
        <w:r w:rsidR="001E0BEF" w:rsidDel="00D132E5">
          <w:delText>h</w:delText>
        </w:r>
      </w:del>
      <w:ins w:id="33" w:author="Barbara Walthall" w:date="2012-11-15T17:13:00Z">
        <w:r>
          <w:t>H</w:t>
        </w:r>
      </w:ins>
      <w:r w:rsidR="001E0BEF">
        <w:t>eat) models offered a more accurate prediction</w:t>
      </w:r>
      <w:r w:rsidR="002C25A8">
        <w:t xml:space="preserve"> with absolute errors of 0.7</w:t>
      </w:r>
      <w:r w:rsidR="00C034B0">
        <w:t>%</w:t>
      </w:r>
      <w:r w:rsidR="002C25A8">
        <w:t xml:space="preserve"> each.</w:t>
      </w:r>
      <w:r w:rsidR="001E0BEF">
        <w:t xml:space="preserve">  Indeed, w</w:t>
      </w:r>
      <w:r w:rsidR="001E0BEF" w:rsidRPr="009F658F">
        <w:t xml:space="preserve">e </w:t>
      </w:r>
      <w:del w:id="34" w:author="Barbara Walthall" w:date="2012-11-15T17:12:00Z">
        <w:r w:rsidR="001E0BEF" w:rsidRPr="009F658F" w:rsidDel="00D132E5">
          <w:delText>would like to</w:delText>
        </w:r>
        <w:r w:rsidR="001E0BEF" w:rsidDel="00D132E5">
          <w:delText xml:space="preserve"> </w:delText>
        </w:r>
      </w:del>
      <w:r w:rsidR="001E0BEF">
        <w:t>especially give credit to</w:t>
      </w:r>
      <w:r w:rsidR="001E0BEF" w:rsidRPr="009F658F">
        <w:t xml:space="preserve"> </w:t>
      </w:r>
      <w:r w:rsidR="002C25A8">
        <w:t xml:space="preserve">these </w:t>
      </w:r>
      <w:r w:rsidR="00746D30">
        <w:t>authors</w:t>
      </w:r>
      <w:r w:rsidR="001E0BEF">
        <w:t>, whose accurate forecast</w:t>
      </w:r>
      <w:r w:rsidR="00481040">
        <w:t>s</w:t>
      </w:r>
      <w:r w:rsidR="001E0BEF">
        <w:t xml:space="preserve"> of the 2012 outcome </w:t>
      </w:r>
      <w:r w:rsidR="001E0BEF">
        <w:lastRenderedPageBreak/>
        <w:t>contributed so much to the ensemble’s performance.</w:t>
      </w:r>
      <w:r w:rsidR="002C25A8">
        <w:t xml:space="preserve">  </w:t>
      </w:r>
      <w:r w:rsidR="00693C48">
        <w:t>The Trial-Heat</w:t>
      </w:r>
      <w:ins w:id="35" w:author="Barbara Walthall" w:date="2012-11-15T17:13:00Z">
        <w:r>
          <w:t xml:space="preserve"> Model</w:t>
        </w:r>
      </w:ins>
      <w:r w:rsidR="00693C48">
        <w:t xml:space="preserve">, and especially </w:t>
      </w:r>
      <w:del w:id="36" w:author="Barbara Walthall" w:date="2012-11-15T17:13:00Z">
        <w:r w:rsidR="00693C48" w:rsidDel="00D132E5">
          <w:delText>the</w:delText>
        </w:r>
      </w:del>
      <w:r w:rsidR="00693C48">
        <w:t xml:space="preserve"> Abramowitz</w:t>
      </w:r>
      <w:ins w:id="37" w:author="Barbara Walthall" w:date="2012-11-15T17:13:00Z">
        <w:r>
          <w:t>’s Time for Change</w:t>
        </w:r>
      </w:ins>
      <w:r w:rsidR="002C25A8">
        <w:t xml:space="preserve"> </w:t>
      </w:r>
      <w:ins w:id="38" w:author="Barbara Walthall" w:date="2012-11-15T17:13:00Z">
        <w:r>
          <w:t>M</w:t>
        </w:r>
      </w:ins>
      <w:del w:id="39" w:author="Barbara Walthall" w:date="2012-11-15T17:13:00Z">
        <w:r w:rsidR="002C25A8" w:rsidDel="00D132E5">
          <w:delText>m</w:delText>
        </w:r>
      </w:del>
      <w:r w:rsidR="002C25A8">
        <w:t>odel were among the most heavily weighted in the ensemble</w:t>
      </w:r>
      <w:r w:rsidR="00693C48">
        <w:t xml:space="preserve">. </w:t>
      </w:r>
      <w:r w:rsidR="003A2795">
        <w:t xml:space="preserve"> </w:t>
      </w:r>
      <w:r w:rsidR="002C25A8">
        <w:t xml:space="preserve">EBMA’s reliance on </w:t>
      </w:r>
      <w:r w:rsidR="00AD6DB0">
        <w:t>them was based</w:t>
      </w:r>
      <w:ins w:id="40" w:author="Barbara Walthall" w:date="2012-11-15T17:14:00Z">
        <w:r>
          <w:t>,</w:t>
        </w:r>
      </w:ins>
      <w:r w:rsidR="00AD6DB0">
        <w:t xml:space="preserve"> in part</w:t>
      </w:r>
      <w:ins w:id="41" w:author="Barbara Walthall" w:date="2012-11-15T17:14:00Z">
        <w:r>
          <w:t>,</w:t>
        </w:r>
      </w:ins>
      <w:r w:rsidR="00AD6DB0">
        <w:t xml:space="preserve"> on their previous accuracy</w:t>
      </w:r>
      <w:r w:rsidR="005558BA">
        <w:t xml:space="preserve">, which they repeated this cycle.  </w:t>
      </w:r>
    </w:p>
    <w:p w14:paraId="5D69FCC6" w14:textId="3198C0B1" w:rsidR="00BF2813" w:rsidRDefault="003A2795">
      <w:pPr>
        <w:spacing w:line="480" w:lineRule="auto"/>
        <w:ind w:firstLine="720"/>
        <w:pPrChange w:id="42" w:author="Barbara Walthall" w:date="2012-11-15T17:00:00Z">
          <w:pPr>
            <w:ind w:firstLine="720"/>
          </w:pPr>
        </w:pPrChange>
      </w:pPr>
      <w:r>
        <w:t>EBMAs strong performance</w:t>
      </w:r>
      <w:r w:rsidR="002C25A8">
        <w:t xml:space="preserve"> provide</w:t>
      </w:r>
      <w:r>
        <w:t>s</w:t>
      </w:r>
      <w:r w:rsidR="002C25A8">
        <w:t xml:space="preserve"> additional support for the notion that more information is better</w:t>
      </w:r>
      <w:r>
        <w:t>. Yet,</w:t>
      </w:r>
      <w:r w:rsidR="003D018A">
        <w:t xml:space="preserve"> </w:t>
      </w:r>
      <w:del w:id="43" w:author="Barbara Walthall" w:date="2012-11-15T17:14:00Z">
        <w:r w:rsidR="002C25A8" w:rsidDel="00D132E5">
          <w:delText xml:space="preserve">it is important to </w:delText>
        </w:r>
      </w:del>
      <w:r w:rsidR="002C25A8">
        <w:t xml:space="preserve">note that EBMA </w:t>
      </w:r>
      <w:r w:rsidR="00746D30">
        <w:t>does</w:t>
      </w:r>
      <w:r w:rsidR="002C25A8">
        <w:t xml:space="preserve"> not simply aggregate forecasts without respect to their </w:t>
      </w:r>
      <w:r w:rsidR="003D018A">
        <w:t>past performance</w:t>
      </w:r>
      <w:r w:rsidR="002C25A8">
        <w:t>.  For the purposes of this symposium, we weighted forecasts based on the accuracy of each model’s pseudo</w:t>
      </w:r>
      <w:r w:rsidR="00C034B0">
        <w:t>-</w:t>
      </w:r>
      <w:r w:rsidR="002C25A8">
        <w:t>forecasts (their in-sample predictive ability).   Elsewhere, we took the more stringent approach of evaluating forecasting teams based on their true out</w:t>
      </w:r>
      <w:r w:rsidR="00AD6DB0">
        <w:t>-</w:t>
      </w:r>
      <w:r w:rsidR="002C25A8">
        <w:t>of</w:t>
      </w:r>
      <w:r w:rsidR="00AD6DB0">
        <w:t>-</w:t>
      </w:r>
      <w:r w:rsidR="002C25A8">
        <w:t xml:space="preserve">sample forecast </w:t>
      </w:r>
      <w:r w:rsidR="00BF2813">
        <w:t>made in advance of election</w:t>
      </w:r>
      <w:r w:rsidR="005A6198">
        <w:t>s</w:t>
      </w:r>
      <w:r w:rsidR="009E58DE">
        <w:t xml:space="preserve"> </w:t>
      </w:r>
      <w:r w:rsidR="003161D3">
        <w:rPr>
          <w:noProof/>
        </w:rPr>
        <w:t xml:space="preserve">(Montgomery, Hollenbach </w:t>
      </w:r>
      <w:ins w:id="44" w:author="Barbara Walthall" w:date="2012-11-15T17:15:00Z">
        <w:r w:rsidR="00D132E5">
          <w:rPr>
            <w:noProof/>
          </w:rPr>
          <w:t>and</w:t>
        </w:r>
      </w:ins>
      <w:del w:id="45" w:author="Barbara Walthall" w:date="2012-11-15T17:15:00Z">
        <w:r w:rsidR="003161D3" w:rsidDel="00D132E5">
          <w:rPr>
            <w:noProof/>
          </w:rPr>
          <w:delText>&amp;</w:delText>
        </w:r>
      </w:del>
      <w:r w:rsidR="003161D3">
        <w:rPr>
          <w:noProof/>
        </w:rPr>
        <w:t xml:space="preserve"> Ward 2012a)</w:t>
      </w:r>
      <w:r w:rsidR="002C25A8">
        <w:t>.</w:t>
      </w:r>
      <w:r w:rsidR="00BF2813">
        <w:t xml:space="preserve">  In either case, models that provided </w:t>
      </w:r>
      <w:r w:rsidR="003D018A">
        <w:t xml:space="preserve">less accurate </w:t>
      </w:r>
      <w:r w:rsidR="00BF2813">
        <w:t xml:space="preserve">forecasts received less weight.  </w:t>
      </w:r>
      <w:del w:id="46" w:author="Barbara Walthall" w:date="2012-11-15T17:15:00Z">
        <w:r w:rsidR="00BF2813" w:rsidDel="00D132E5">
          <w:delText xml:space="preserve">  </w:delText>
        </w:r>
      </w:del>
      <w:r w:rsidR="00BF2813">
        <w:t xml:space="preserve">This discrimination is why </w:t>
      </w:r>
      <w:proofErr w:type="gramStart"/>
      <w:r w:rsidR="00BF2813">
        <w:t>EBM</w:t>
      </w:r>
      <w:bookmarkStart w:id="47" w:name="_GoBack"/>
      <w:bookmarkEnd w:id="47"/>
      <w:r w:rsidR="00BF2813">
        <w:t>A</w:t>
      </w:r>
      <w:r w:rsidR="009D3E83">
        <w:t xml:space="preserve"> </w:t>
      </w:r>
      <w:ins w:id="48" w:author="Barbara Walthall" w:date="2012-11-15T17:15:00Z">
        <w:r w:rsidR="00D132E5">
          <w:t>,</w:t>
        </w:r>
        <w:proofErr w:type="gramEnd"/>
        <w:r w:rsidR="00D132E5">
          <w:t xml:space="preserve"> </w:t>
        </w:r>
      </w:ins>
      <w:r w:rsidR="009E58DE">
        <w:t>in general</w:t>
      </w:r>
      <w:ins w:id="49" w:author="Barbara Walthall" w:date="2012-11-15T17:15:00Z">
        <w:r w:rsidR="00D132E5">
          <w:t>,</w:t>
        </w:r>
      </w:ins>
      <w:r w:rsidR="009E58DE">
        <w:t xml:space="preserve"> </w:t>
      </w:r>
      <w:r w:rsidR="009D3E83">
        <w:t>outperform</w:t>
      </w:r>
      <w:r w:rsidR="009E58DE">
        <w:t>s</w:t>
      </w:r>
      <w:r w:rsidR="009D3E83">
        <w:t xml:space="preserve"> more naïve approaches to </w:t>
      </w:r>
      <w:r w:rsidR="00BF2813">
        <w:t xml:space="preserve">aggregating </w:t>
      </w:r>
      <w:r w:rsidR="009D3E83">
        <w:t>forecas</w:t>
      </w:r>
      <w:r w:rsidR="00BF2813">
        <w:t>ts</w:t>
      </w:r>
      <w:r w:rsidR="009D3E83">
        <w:t>.  The mean predictio</w:t>
      </w:r>
      <w:r w:rsidR="00511E86">
        <w:t xml:space="preserve">n of the models </w:t>
      </w:r>
      <w:r w:rsidR="00BF2813">
        <w:t xml:space="preserve">included in our ensemble </w:t>
      </w:r>
      <w:r w:rsidR="00511E86">
        <w:t>was 50.0 and the median was 49.4</w:t>
      </w:r>
      <w:r w:rsidR="00C034B0">
        <w:t>;</w:t>
      </w:r>
      <w:r w:rsidR="003D018A">
        <w:t xml:space="preserve"> </w:t>
      </w:r>
      <w:r w:rsidR="00AD6DB0">
        <w:t xml:space="preserve">the </w:t>
      </w:r>
      <w:r w:rsidR="005558BA">
        <w:t xml:space="preserve">EBMA </w:t>
      </w:r>
      <w:r w:rsidR="00AD6DB0">
        <w:t xml:space="preserve">aggregation </w:t>
      </w:r>
      <w:r w:rsidR="003D018A">
        <w:t>performed</w:t>
      </w:r>
      <w:r w:rsidR="00AD6DB0">
        <w:t xml:space="preserve"> considerably</w:t>
      </w:r>
      <w:r w:rsidR="000C7413">
        <w:t xml:space="preserve"> better</w:t>
      </w:r>
      <w:r w:rsidR="00C034B0">
        <w:t xml:space="preserve"> than either of these</w:t>
      </w:r>
      <w:r w:rsidR="00AD6DB0">
        <w:t>.</w:t>
      </w:r>
      <w:r w:rsidR="00D40EEF">
        <w:t xml:space="preserve">  A</w:t>
      </w:r>
      <w:r w:rsidR="00AD6DB0">
        <w:t xml:space="preserve">t the same time </w:t>
      </w:r>
      <w:r w:rsidR="00EC035E">
        <w:t xml:space="preserve">it </w:t>
      </w:r>
      <w:r w:rsidR="00AD6DB0">
        <w:t>preserv</w:t>
      </w:r>
      <w:r w:rsidR="000C7413">
        <w:t>e</w:t>
      </w:r>
      <w:r w:rsidR="00EC035E">
        <w:t xml:space="preserve">s </w:t>
      </w:r>
      <w:r w:rsidR="00AD6DB0">
        <w:t>information about the uncertainty of the ensemble average.</w:t>
      </w:r>
    </w:p>
    <w:p w14:paraId="1EA5EA61" w14:textId="5C67E1D9" w:rsidR="009D3E83" w:rsidRDefault="00AD6DB0">
      <w:pPr>
        <w:spacing w:line="480" w:lineRule="auto"/>
        <w:ind w:firstLine="720"/>
        <w:pPrChange w:id="50" w:author="Barbara Walthall" w:date="2012-11-15T17:00:00Z">
          <w:pPr>
            <w:ind w:firstLine="720"/>
          </w:pPr>
        </w:pPrChange>
      </w:pPr>
      <w:r>
        <w:t xml:space="preserve">It seems easy to predict that ensemble averaging will continue to be a part of election forecasting, given Drew Linzer and Simon </w:t>
      </w:r>
      <w:proofErr w:type="spellStart"/>
      <w:r>
        <w:t>Jackman’s</w:t>
      </w:r>
      <w:proofErr w:type="spellEnd"/>
      <w:r>
        <w:t xml:space="preserve"> success this year, as well as the accuracy and popularity of Nate Silver’s efforts. Doubtless it will be </w:t>
      </w:r>
      <w:r w:rsidR="005558BA">
        <w:t xml:space="preserve">advantageous – and fruitful – to continue to </w:t>
      </w:r>
      <w:r>
        <w:t xml:space="preserve">broaden the range of models </w:t>
      </w:r>
      <w:r w:rsidR="005558BA">
        <w:t>included in the ensemble</w:t>
      </w:r>
      <w:r>
        <w:t xml:space="preserve"> in the next symposium</w:t>
      </w:r>
      <w:r w:rsidR="005558BA">
        <w:t>.</w:t>
      </w:r>
      <w:del w:id="51" w:author="Barbara Walthall" w:date="2012-11-15T17:22:00Z">
        <w:r w:rsidR="005558BA" w:rsidDel="002444C4">
          <w:delText xml:space="preserve"> </w:delText>
        </w:r>
      </w:del>
    </w:p>
    <w:p w14:paraId="5E1D3F50" w14:textId="77777777" w:rsidR="009D3E83" w:rsidRDefault="009D3E83">
      <w:pPr>
        <w:spacing w:line="480" w:lineRule="auto"/>
        <w:ind w:firstLine="720"/>
        <w:pPrChange w:id="52" w:author="Barbara Walthall" w:date="2012-11-15T17:00:00Z">
          <w:pPr>
            <w:ind w:firstLine="720"/>
          </w:pPr>
        </w:pPrChange>
      </w:pPr>
    </w:p>
    <w:p w14:paraId="350103C8" w14:textId="77777777" w:rsidR="003161D3" w:rsidRDefault="003161D3">
      <w:pPr>
        <w:spacing w:line="480" w:lineRule="auto"/>
        <w:ind w:firstLine="720"/>
        <w:pPrChange w:id="53" w:author="Barbara Walthall" w:date="2012-11-15T17:00:00Z">
          <w:pPr>
            <w:ind w:firstLine="720"/>
          </w:pPr>
        </w:pPrChange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1946885840"/>
        <w:docPartObj>
          <w:docPartGallery w:val="Bibliographies"/>
          <w:docPartUnique/>
        </w:docPartObj>
      </w:sdtPr>
      <w:sdtEndPr/>
      <w:sdtContent>
        <w:p w14:paraId="250EC450" w14:textId="6028B1A8" w:rsidR="003161D3" w:rsidRDefault="0080137A">
          <w:pPr>
            <w:pStyle w:val="Heading1"/>
            <w:spacing w:line="480" w:lineRule="auto"/>
            <w:pPrChange w:id="54" w:author="Barbara Walthall" w:date="2012-11-15T17:00:00Z">
              <w:pPr>
                <w:pStyle w:val="Heading1"/>
              </w:pPr>
            </w:pPrChange>
          </w:pPr>
          <w:ins w:id="55" w:author="Barbara Walthall" w:date="2012-11-15T17:01:00Z">
            <w:r>
              <w:t>References</w:t>
            </w:r>
          </w:ins>
          <w:del w:id="56" w:author="Barbara Walthall" w:date="2012-11-15T17:00:00Z">
            <w:r w:rsidR="003161D3" w:rsidDel="0080137A">
              <w:delText>Bibliography</w:delText>
            </w:r>
          </w:del>
        </w:p>
        <w:sdt>
          <w:sdtPr>
            <w:id w:val="111145805"/>
            <w:bibliography/>
          </w:sdtPr>
          <w:sdtEndPr/>
          <w:sdtContent>
            <w:p w14:paraId="6DECFA0D" w14:textId="463751D8" w:rsidR="003161D3" w:rsidRDefault="003161D3">
              <w:pPr>
                <w:pStyle w:val="Bibliography"/>
                <w:spacing w:line="480" w:lineRule="auto"/>
                <w:rPr>
                  <w:rFonts w:cs="Times New Roman"/>
                  <w:noProof/>
                </w:rPr>
                <w:pPrChange w:id="57" w:author="Barbara Walthall" w:date="2012-11-15T17:00:00Z">
                  <w:pPr>
                    <w:pStyle w:val="Bibliography"/>
                  </w:pPr>
                </w:pPrChange>
              </w:pPr>
              <w:r>
                <w:rPr>
                  <w:rFonts w:cs="Times New Roman"/>
                  <w:noProof/>
                </w:rPr>
                <w:t xml:space="preserve">Montgomery, JM, </w:t>
              </w:r>
              <w:ins w:id="58" w:author="Barbara Walthall" w:date="2012-11-15T17:01:00Z">
                <w:r w:rsidR="0080137A">
                  <w:rPr>
                    <w:rFonts w:cs="Times New Roman"/>
                    <w:noProof/>
                  </w:rPr>
                  <w:t xml:space="preserve">FM </w:t>
                </w:r>
              </w:ins>
              <w:r>
                <w:rPr>
                  <w:rFonts w:cs="Times New Roman"/>
                  <w:noProof/>
                </w:rPr>
                <w:t xml:space="preserve">Hollenbach, </w:t>
              </w:r>
              <w:ins w:id="59" w:author="Barbara Walthall" w:date="2012-11-15T17:01:00Z">
                <w:r w:rsidR="0080137A">
                  <w:rPr>
                    <w:rFonts w:cs="Times New Roman"/>
                    <w:noProof/>
                  </w:rPr>
                  <w:t xml:space="preserve">and </w:t>
                </w:r>
              </w:ins>
              <w:del w:id="60" w:author="Barbara Walthall" w:date="2012-11-15T17:01:00Z">
                <w:r w:rsidDel="0080137A">
                  <w:rPr>
                    <w:rFonts w:cs="Times New Roman"/>
                    <w:noProof/>
                  </w:rPr>
                  <w:delText>FM &amp;</w:delText>
                </w:r>
              </w:del>
              <w:r>
                <w:rPr>
                  <w:rFonts w:cs="Times New Roman"/>
                  <w:noProof/>
                </w:rPr>
                <w:t xml:space="preserve"> </w:t>
              </w:r>
              <w:ins w:id="61" w:author="Barbara Walthall" w:date="2012-11-15T17:01:00Z">
                <w:r w:rsidR="0080137A">
                  <w:rPr>
                    <w:rFonts w:cs="Times New Roman"/>
                    <w:noProof/>
                  </w:rPr>
                  <w:t xml:space="preserve">MD </w:t>
                </w:r>
              </w:ins>
              <w:r>
                <w:rPr>
                  <w:rFonts w:cs="Times New Roman"/>
                  <w:noProof/>
                </w:rPr>
                <w:t>Ward</w:t>
              </w:r>
              <w:ins w:id="62" w:author="Barbara Walthall" w:date="2012-11-15T17:01:00Z">
                <w:r w:rsidR="0080137A">
                  <w:rPr>
                    <w:rFonts w:cs="Times New Roman"/>
                    <w:noProof/>
                  </w:rPr>
                  <w:t>.</w:t>
                </w:r>
              </w:ins>
              <w:del w:id="63" w:author="Barbara Walthall" w:date="2012-11-15T17:01:00Z">
                <w:r w:rsidDel="0080137A">
                  <w:rPr>
                    <w:rFonts w:cs="Times New Roman"/>
                    <w:noProof/>
                  </w:rPr>
                  <w:delText>, MD</w:delText>
                </w:r>
              </w:del>
              <w:r>
                <w:rPr>
                  <w:rFonts w:cs="Times New Roman"/>
                  <w:noProof/>
                </w:rPr>
                <w:t xml:space="preserve"> 2012, </w:t>
              </w:r>
              <w:del w:id="64" w:author="Barbara Walthall" w:date="2012-11-15T17:01:00Z">
                <w:r w:rsidDel="0080137A">
                  <w:rPr>
                    <w:rFonts w:cs="Times New Roman"/>
                    <w:noProof/>
                  </w:rPr>
                  <w:delText>'</w:delText>
                </w:r>
              </w:del>
              <w:ins w:id="65" w:author="Barbara Walthall" w:date="2012-11-15T17:01:00Z">
                <w:r w:rsidR="0080137A">
                  <w:rPr>
                    <w:rFonts w:cs="Times New Roman"/>
                    <w:noProof/>
                  </w:rPr>
                  <w:t xml:space="preserve"> “</w:t>
                </w:r>
              </w:ins>
              <w:r>
                <w:rPr>
                  <w:rFonts w:cs="Times New Roman"/>
                  <w:noProof/>
                </w:rPr>
                <w:t>Ensemble Predictions of the 2012 US Presidential Election</w:t>
              </w:r>
              <w:ins w:id="66" w:author="Barbara Walthall" w:date="2012-11-15T17:01:00Z">
                <w:r w:rsidR="0080137A">
                  <w:rPr>
                    <w:rFonts w:cs="Times New Roman"/>
                    <w:noProof/>
                  </w:rPr>
                  <w:t>,”</w:t>
                </w:r>
              </w:ins>
              <w:del w:id="67" w:author="Barbara Walthall" w:date="2012-11-15T17:01:00Z">
                <w:r w:rsidDel="0080137A">
                  <w:rPr>
                    <w:rFonts w:cs="Times New Roman"/>
                    <w:noProof/>
                  </w:rPr>
                  <w:delText>',</w:delText>
                </w:r>
              </w:del>
              <w:r>
                <w:rPr>
                  <w:rFonts w:cs="Times New Roman"/>
                  <w:noProof/>
                </w:rPr>
                <w:t xml:space="preserve"> </w:t>
              </w:r>
              <w:r>
                <w:rPr>
                  <w:rFonts w:cs="Times New Roman"/>
                  <w:i/>
                  <w:iCs/>
                  <w:noProof/>
                </w:rPr>
                <w:t xml:space="preserve">PS: Political Science </w:t>
              </w:r>
              <w:ins w:id="68" w:author="Barbara Walthall" w:date="2012-11-15T17:02:00Z">
                <w:r w:rsidR="0080137A">
                  <w:rPr>
                    <w:rFonts w:cs="Times New Roman"/>
                    <w:i/>
                    <w:iCs/>
                    <w:noProof/>
                  </w:rPr>
                  <w:t>and</w:t>
                </w:r>
              </w:ins>
              <w:del w:id="69" w:author="Barbara Walthall" w:date="2012-11-15T17:02:00Z">
                <w:r w:rsidDel="0080137A">
                  <w:rPr>
                    <w:rFonts w:cs="Times New Roman"/>
                    <w:i/>
                    <w:iCs/>
                    <w:noProof/>
                  </w:rPr>
                  <w:delText>&amp;</w:delText>
                </w:r>
              </w:del>
              <w:r>
                <w:rPr>
                  <w:rFonts w:cs="Times New Roman"/>
                  <w:i/>
                  <w:iCs/>
                  <w:noProof/>
                </w:rPr>
                <w:t xml:space="preserve"> Politics</w:t>
              </w:r>
              <w:del w:id="70" w:author="Barbara Walthall" w:date="2012-11-15T17:02:00Z">
                <w:r w:rsidDel="0080137A">
                  <w:rPr>
                    <w:rFonts w:cs="Times New Roman"/>
                    <w:noProof/>
                  </w:rPr>
                  <w:delText>, vol</w:delText>
                </w:r>
              </w:del>
              <w:r>
                <w:rPr>
                  <w:rFonts w:cs="Times New Roman"/>
                  <w:noProof/>
                </w:rPr>
                <w:t xml:space="preserve"> 45</w:t>
              </w:r>
              <w:del w:id="71" w:author="Barbara Walthall" w:date="2012-11-15T17:02:00Z">
                <w:r w:rsidDel="0080137A">
                  <w:rPr>
                    <w:rFonts w:cs="Times New Roman"/>
                    <w:noProof/>
                  </w:rPr>
                  <w:delText>, no.</w:delText>
                </w:r>
              </w:del>
              <w:ins w:id="72" w:author="Barbara Walthall" w:date="2012-11-15T17:02:00Z">
                <w:r w:rsidR="0080137A">
                  <w:rPr>
                    <w:rFonts w:cs="Times New Roman"/>
                    <w:noProof/>
                  </w:rPr>
                  <w:t>(</w:t>
                </w:r>
              </w:ins>
              <w:del w:id="73" w:author="Barbara Walthall" w:date="2012-11-15T17:02:00Z">
                <w:r w:rsidDel="0080137A">
                  <w:rPr>
                    <w:rFonts w:cs="Times New Roman"/>
                    <w:noProof/>
                  </w:rPr>
                  <w:delText xml:space="preserve"> </w:delText>
                </w:r>
              </w:del>
              <w:r>
                <w:rPr>
                  <w:rFonts w:cs="Times New Roman"/>
                  <w:noProof/>
                </w:rPr>
                <w:t>4</w:t>
              </w:r>
              <w:ins w:id="74" w:author="Barbara Walthall" w:date="2012-11-15T17:02:00Z">
                <w:r w:rsidR="002444C4">
                  <w:rPr>
                    <w:rFonts w:cs="Times New Roman"/>
                    <w:noProof/>
                  </w:rPr>
                  <w:t>) 651</w:t>
                </w:r>
              </w:ins>
              <w:ins w:id="75" w:author="Barbara Walthall" w:date="2012-11-15T17:22:00Z">
                <w:r w:rsidR="002444C4">
                  <w:rPr>
                    <w:rFonts w:cs="Times New Roman"/>
                    <w:noProof/>
                  </w:rPr>
                  <w:t>–</w:t>
                </w:r>
              </w:ins>
              <w:ins w:id="76" w:author="Barbara Walthall" w:date="2012-11-15T17:02:00Z">
                <w:r w:rsidR="0080137A">
                  <w:rPr>
                    <w:rFonts w:cs="Times New Roman"/>
                    <w:noProof/>
                  </w:rPr>
                  <w:t>54</w:t>
                </w:r>
              </w:ins>
              <w:r>
                <w:rPr>
                  <w:rFonts w:cs="Times New Roman"/>
                  <w:noProof/>
                </w:rPr>
                <w:t>.</w:t>
              </w:r>
            </w:p>
            <w:p w14:paraId="4D77CCE9" w14:textId="77777777" w:rsidR="003161D3" w:rsidRDefault="003161D3">
              <w:pPr>
                <w:pStyle w:val="Bibliography"/>
                <w:spacing w:line="480" w:lineRule="auto"/>
                <w:rPr>
                  <w:rFonts w:cs="Times New Roman"/>
                  <w:noProof/>
                </w:rPr>
                <w:pPrChange w:id="77" w:author="Barbara Walthall" w:date="2012-11-15T17:00:00Z">
                  <w:pPr>
                    <w:pStyle w:val="Bibliography"/>
                  </w:pPr>
                </w:pPrChange>
              </w:pPr>
            </w:p>
            <w:p w14:paraId="3741C646" w14:textId="6F00CBB9" w:rsidR="003161D3" w:rsidRDefault="003161D3">
              <w:pPr>
                <w:pStyle w:val="Bibliography"/>
                <w:spacing w:line="480" w:lineRule="auto"/>
                <w:rPr>
                  <w:rFonts w:cs="Times New Roman"/>
                  <w:noProof/>
                </w:rPr>
                <w:pPrChange w:id="78" w:author="Barbara Walthall" w:date="2012-11-15T17:00:00Z">
                  <w:pPr>
                    <w:pStyle w:val="Bibliography"/>
                  </w:pPr>
                </w:pPrChange>
              </w:pPr>
              <w:r>
                <w:rPr>
                  <w:rFonts w:cs="Times New Roman"/>
                  <w:noProof/>
                </w:rPr>
                <w:t xml:space="preserve">Montgomery, JM, </w:t>
              </w:r>
              <w:ins w:id="79" w:author="Barbara Walthall" w:date="2012-11-15T17:22:00Z">
                <w:r w:rsidR="002444C4">
                  <w:rPr>
                    <w:rFonts w:cs="Times New Roman"/>
                    <w:noProof/>
                  </w:rPr>
                  <w:t xml:space="preserve"> FM </w:t>
                </w:r>
              </w:ins>
              <w:r>
                <w:rPr>
                  <w:rFonts w:cs="Times New Roman"/>
                  <w:noProof/>
                </w:rPr>
                <w:t xml:space="preserve">Hollenbach, </w:t>
              </w:r>
              <w:ins w:id="80" w:author="Barbara Walthall" w:date="2012-11-15T17:23:00Z">
                <w:r w:rsidR="002444C4">
                  <w:rPr>
                    <w:rFonts w:cs="Times New Roman"/>
                    <w:noProof/>
                  </w:rPr>
                  <w:t>and MD</w:t>
                </w:r>
              </w:ins>
              <w:del w:id="81" w:author="Barbara Walthall" w:date="2012-11-15T17:23:00Z">
                <w:r w:rsidDel="002444C4">
                  <w:rPr>
                    <w:rFonts w:cs="Times New Roman"/>
                    <w:noProof/>
                  </w:rPr>
                  <w:delText>FM &amp;</w:delText>
                </w:r>
              </w:del>
              <w:r>
                <w:rPr>
                  <w:rFonts w:cs="Times New Roman"/>
                  <w:noProof/>
                </w:rPr>
                <w:t xml:space="preserve"> Ward</w:t>
              </w:r>
              <w:ins w:id="82" w:author="Barbara Walthall" w:date="2012-11-15T17:23:00Z">
                <w:r w:rsidR="002444C4">
                  <w:rPr>
                    <w:rFonts w:cs="Times New Roman"/>
                    <w:noProof/>
                  </w:rPr>
                  <w:t>.</w:t>
                </w:r>
              </w:ins>
              <w:del w:id="83" w:author="Barbara Walthall" w:date="2012-11-15T17:23:00Z">
                <w:r w:rsidDel="002444C4">
                  <w:rPr>
                    <w:rFonts w:cs="Times New Roman"/>
                    <w:noProof/>
                  </w:rPr>
                  <w:delText>, MD</w:delText>
                </w:r>
              </w:del>
              <w:r>
                <w:rPr>
                  <w:rFonts w:cs="Times New Roman"/>
                  <w:noProof/>
                </w:rPr>
                <w:t xml:space="preserve"> 2012a, </w:t>
              </w:r>
              <w:del w:id="84" w:author="Barbara Walthall" w:date="2012-11-15T17:03:00Z">
                <w:r w:rsidDel="0080137A">
                  <w:rPr>
                    <w:rFonts w:cs="Times New Roman"/>
                    <w:noProof/>
                  </w:rPr>
                  <w:delText>'</w:delText>
                </w:r>
              </w:del>
              <w:ins w:id="85" w:author="Barbara Walthall" w:date="2012-11-15T17:03:00Z">
                <w:r w:rsidR="0080137A">
                  <w:rPr>
                    <w:rFonts w:cs="Times New Roman"/>
                    <w:noProof/>
                  </w:rPr>
                  <w:t xml:space="preserve"> “</w:t>
                </w:r>
              </w:ins>
              <w:r>
                <w:rPr>
                  <w:rFonts w:cs="Times New Roman"/>
                  <w:noProof/>
                </w:rPr>
                <w:t>Say Yes to the Guess: Tailoring Elegant Ensembles on a Tight (Data) Budget</w:t>
              </w:r>
              <w:ins w:id="86" w:author="Barbara Walthall" w:date="2012-11-15T17:03:00Z">
                <w:r w:rsidR="0080137A">
                  <w:rPr>
                    <w:rFonts w:cs="Times New Roman"/>
                    <w:noProof/>
                  </w:rPr>
                  <w:t>,”</w:t>
                </w:r>
              </w:ins>
              <w:del w:id="87" w:author="Barbara Walthall" w:date="2012-11-15T17:03:00Z">
                <w:r w:rsidDel="0080137A">
                  <w:rPr>
                    <w:rFonts w:cs="Times New Roman"/>
                    <w:noProof/>
                  </w:rPr>
                  <w:delText>',</w:delText>
                </w:r>
              </w:del>
              <w:r>
                <w:rPr>
                  <w:rFonts w:cs="Times New Roman"/>
                  <w:noProof/>
                </w:rPr>
                <w:t xml:space="preserve"> </w:t>
              </w:r>
              <w:r>
                <w:rPr>
                  <w:rFonts w:cs="Times New Roman"/>
                  <w:i/>
                  <w:iCs/>
                  <w:noProof/>
                </w:rPr>
                <w:t>Annual Meeting of the American Political Science Association</w:t>
              </w:r>
              <w:r>
                <w:rPr>
                  <w:rFonts w:cs="Times New Roman"/>
                  <w:noProof/>
                </w:rPr>
                <w:t>, New Orleans, LA.</w:t>
              </w:r>
            </w:p>
            <w:p w14:paraId="428DF074" w14:textId="2475EB65" w:rsidR="003161D3" w:rsidRDefault="00AC0DFC">
              <w:pPr>
                <w:spacing w:line="480" w:lineRule="auto"/>
                <w:pPrChange w:id="88" w:author="Barbara Walthall" w:date="2012-11-15T17:00:00Z">
                  <w:pPr/>
                </w:pPrChange>
              </w:pPr>
            </w:p>
          </w:sdtContent>
        </w:sdt>
      </w:sdtContent>
    </w:sdt>
    <w:p w14:paraId="02FADFC2" w14:textId="77777777" w:rsidR="003161D3" w:rsidRDefault="003161D3">
      <w:pPr>
        <w:spacing w:line="480" w:lineRule="auto"/>
        <w:ind w:firstLine="720"/>
        <w:pPrChange w:id="89" w:author="Barbara Walthall" w:date="2012-11-15T17:00:00Z">
          <w:pPr>
            <w:ind w:firstLine="720"/>
          </w:pPr>
        </w:pPrChange>
      </w:pPr>
    </w:p>
    <w:sectPr w:rsidR="003161D3" w:rsidSect="00393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12"/>
    <w:rsid w:val="000C7413"/>
    <w:rsid w:val="000D4468"/>
    <w:rsid w:val="001A679B"/>
    <w:rsid w:val="001E0BEF"/>
    <w:rsid w:val="00213AE2"/>
    <w:rsid w:val="002444C4"/>
    <w:rsid w:val="002C25A8"/>
    <w:rsid w:val="002F19C3"/>
    <w:rsid w:val="003161D3"/>
    <w:rsid w:val="003939F5"/>
    <w:rsid w:val="003A2795"/>
    <w:rsid w:val="003D018A"/>
    <w:rsid w:val="00481040"/>
    <w:rsid w:val="00486CD7"/>
    <w:rsid w:val="004D519A"/>
    <w:rsid w:val="00511E86"/>
    <w:rsid w:val="005558BA"/>
    <w:rsid w:val="005A6198"/>
    <w:rsid w:val="0066390E"/>
    <w:rsid w:val="00693C48"/>
    <w:rsid w:val="006A581B"/>
    <w:rsid w:val="006E3E5C"/>
    <w:rsid w:val="00746D30"/>
    <w:rsid w:val="00791E41"/>
    <w:rsid w:val="0080137A"/>
    <w:rsid w:val="00842585"/>
    <w:rsid w:val="009A346F"/>
    <w:rsid w:val="009D3E83"/>
    <w:rsid w:val="009E58DE"/>
    <w:rsid w:val="009F658F"/>
    <w:rsid w:val="00A02899"/>
    <w:rsid w:val="00A13DE2"/>
    <w:rsid w:val="00A36B12"/>
    <w:rsid w:val="00AC0DFC"/>
    <w:rsid w:val="00AD6DB0"/>
    <w:rsid w:val="00B715E0"/>
    <w:rsid w:val="00BF2813"/>
    <w:rsid w:val="00C034B0"/>
    <w:rsid w:val="00C84421"/>
    <w:rsid w:val="00D132E5"/>
    <w:rsid w:val="00D40EEF"/>
    <w:rsid w:val="00D54B5D"/>
    <w:rsid w:val="00E65C90"/>
    <w:rsid w:val="00EC035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FC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D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16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D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>
  <b:Source>
    <b:Tag>Mon12</b:Tag>
    <b:SourceType>ConferenceProceedings</b:SourceType>
    <b:Guid>{15379DFA-4AC1-2344-AFED-B8840572363E}</b:Guid>
    <b:Title>Say Yes to the Guess: Tailoring Elegant Ensembles on a Tight (Data) Budget</b:Title>
    <b:City>New Orleans, LA</b:City>
    <b:Year>2012</b:Year>
    <b:Author>
      <b:Author>
        <b:NameList>
          <b:Person>
            <b:Last>Montgomery</b:Last>
            <b:Middle>M.</b:Middle>
            <b:First>Jacob</b:First>
          </b:Person>
          <b:Person>
            <b:Last>Hollenbach</b:Last>
            <b:Middle>M.</b:Middle>
            <b:First>Florian</b:First>
          </b:Person>
          <b:Person>
            <b:Last>Ward</b:Last>
            <b:Middle>D.</b:Middle>
            <b:First>Michael</b:First>
          </b:Person>
        </b:NameList>
      </b:Author>
    </b:Author>
    <b:ConferenceName>Annual Meeting of the American Political Science Association</b:ConferenceName>
    <b:RefOrder>2</b:RefOrder>
  </b:Source>
  <b:Source>
    <b:Tag>Hol12</b:Tag>
    <b:SourceType>JournalArticle</b:SourceType>
    <b:Guid>{31934FAB-1624-3944-B443-FC45FC95EC14}</b:Guid>
    <b:Author>
      <b:Author>
        <b:NameList>
          <b:Person>
            <b:Last>Montgomery</b:Last>
            <b:Middle>M.</b:Middle>
            <b:First>Jacob</b:First>
          </b:Person>
          <b:Person>
            <b:Last>Hollenbach</b:Last>
            <b:Middle>M.</b:Middle>
            <b:First>Florian</b:First>
          </b:Person>
          <b:Person>
            <b:Last>Ward</b:Last>
            <b:Middle>D.</b:Middle>
            <b:First>Michael</b:First>
          </b:Person>
        </b:NameList>
      </b:Author>
    </b:Author>
    <b:Title>Ensemble Predictions of the 2012 US Presidential Election</b:Title>
    <b:JournalName>PS: Political Science &amp; Politics</b:JournalName>
    <b:Year>2012</b:Year>
    <b:Volume>45</b:Volume>
    <b:Issue>4</b:Issue>
    <b:RefOrder>1</b:RefOrder>
  </b:Source>
</b:Sources>
</file>

<file path=customXml/itemProps1.xml><?xml version="1.0" encoding="utf-8"?>
<ds:datastoreItem xmlns:ds="http://schemas.openxmlformats.org/officeDocument/2006/customXml" ds:itemID="{42E3B01D-2E5C-B445-AE75-0817D41C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3328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jmontgomery</dc:creator>
  <cp:lastModifiedBy>jmontgomery</cp:lastModifiedBy>
  <cp:revision>3</cp:revision>
  <dcterms:created xsi:type="dcterms:W3CDTF">2012-11-18T17:42:00Z</dcterms:created>
  <dcterms:modified xsi:type="dcterms:W3CDTF">2012-11-18T17:46:00Z</dcterms:modified>
</cp:coreProperties>
</file>