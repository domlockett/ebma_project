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E92DC" w14:textId="4C753B76" w:rsidR="008F16FB"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header</w:t>
      </w:r>
      <w:proofErr w:type="gramEnd"/>
      <w:r>
        <w:rPr>
          <w:rFonts w:asciiTheme="majorHAnsi" w:hAnsiTheme="majorHAnsi" w:cs="Courier New"/>
          <w:sz w:val="24"/>
          <w:szCs w:val="24"/>
        </w:rPr>
        <w:t>&gt; Symposium</w:t>
      </w:r>
    </w:p>
    <w:p w14:paraId="01470480" w14:textId="77777777" w:rsidR="00A1142D" w:rsidRPr="00174620" w:rsidRDefault="00A1142D" w:rsidP="000F072C">
      <w:pPr>
        <w:jc w:val="center"/>
        <w:rPr>
          <w:rFonts w:asciiTheme="majorHAnsi" w:hAnsiTheme="majorHAnsi" w:cs="Courier New"/>
          <w:sz w:val="24"/>
          <w:szCs w:val="24"/>
        </w:rPr>
      </w:pPr>
    </w:p>
    <w:p w14:paraId="1C8443EC" w14:textId="2F171A91" w:rsidR="00A1142D"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title</w:t>
      </w:r>
      <w:proofErr w:type="gramEnd"/>
      <w:r>
        <w:rPr>
          <w:rFonts w:asciiTheme="majorHAnsi" w:hAnsiTheme="majorHAnsi" w:cs="Courier New"/>
          <w:sz w:val="24"/>
          <w:szCs w:val="24"/>
        </w:rPr>
        <w:t>&gt; Ensemble Predictions of the 2012 US Presidential Election</w:t>
      </w:r>
      <w:ins w:id="0" w:author="Author">
        <w:del w:id="1" w:author="Author">
          <w:r w:rsidR="00753072" w:rsidDel="005D6773">
            <w:rPr>
              <w:rFonts w:asciiTheme="majorHAnsi" w:hAnsiTheme="majorHAnsi" w:cs="Courier New"/>
              <w:sz w:val="24"/>
              <w:szCs w:val="24"/>
            </w:rPr>
            <w:delText>&lt;AQ: no “Saying Yes to the Guess? After all?</w:delText>
          </w:r>
          <w:r w:rsidR="00D31D95" w:rsidDel="005D6773">
            <w:rPr>
              <w:rFonts w:asciiTheme="majorHAnsi" w:hAnsiTheme="majorHAnsi" w:cs="Courier New"/>
              <w:sz w:val="24"/>
              <w:szCs w:val="24"/>
            </w:rPr>
            <w:delText xml:space="preserve"> No, the former, not the latter.</w:delText>
          </w:r>
          <w:r w:rsidR="00753072" w:rsidDel="005D6773">
            <w:rPr>
              <w:rFonts w:asciiTheme="majorHAnsi" w:hAnsiTheme="majorHAnsi" w:cs="Courier New"/>
              <w:sz w:val="24"/>
              <w:szCs w:val="24"/>
            </w:rPr>
            <w:delText xml:space="preserve">&gt; </w:delText>
          </w:r>
        </w:del>
        <w:r w:rsidR="00753072">
          <w:rPr>
            <w:rFonts w:asciiTheme="majorHAnsi" w:hAnsiTheme="majorHAnsi" w:cs="Courier New"/>
            <w:sz w:val="24"/>
            <w:szCs w:val="24"/>
          </w:rPr>
          <w:t xml:space="preserve"> </w:t>
        </w:r>
      </w:ins>
    </w:p>
    <w:p w14:paraId="661A70AF" w14:textId="63BBE8F8"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Jacob M. Mont</w:t>
      </w:r>
      <w:r>
        <w:rPr>
          <w:rFonts w:asciiTheme="majorHAnsi" w:hAnsiTheme="majorHAnsi"/>
        </w:rPr>
        <w:t xml:space="preserve">gomery, </w:t>
      </w:r>
      <w:r w:rsidRPr="007C445F">
        <w:rPr>
          <w:rFonts w:asciiTheme="majorHAnsi" w:hAnsiTheme="majorHAnsi"/>
          <w:i/>
        </w:rPr>
        <w:t>Washington University, St. Louis</w:t>
      </w:r>
      <w:r w:rsidRPr="007C445F">
        <w:rPr>
          <w:rFonts w:asciiTheme="majorHAnsi" w:hAnsiTheme="majorHAnsi"/>
        </w:rPr>
        <w:t xml:space="preserve"> </w:t>
      </w:r>
    </w:p>
    <w:p w14:paraId="1F61EA01" w14:textId="7EA43517"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Florian M. Hollenbach, </w:t>
      </w:r>
      <w:r w:rsidRPr="007C445F">
        <w:rPr>
          <w:rFonts w:asciiTheme="majorHAnsi" w:hAnsiTheme="majorHAnsi"/>
          <w:i/>
        </w:rPr>
        <w:t>Duke University</w:t>
      </w:r>
      <w:r w:rsidRPr="007C445F">
        <w:rPr>
          <w:rFonts w:asciiTheme="majorHAnsi" w:hAnsiTheme="majorHAnsi"/>
        </w:rPr>
        <w:t xml:space="preserve"> </w:t>
      </w:r>
    </w:p>
    <w:p w14:paraId="3AEEB2B2" w14:textId="7C95C144" w:rsidR="00C14B06"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Michael D. Ward, </w:t>
      </w:r>
      <w:r w:rsidRPr="00D62E4E">
        <w:rPr>
          <w:rFonts w:asciiTheme="majorHAnsi" w:hAnsiTheme="majorHAnsi"/>
          <w:i/>
          <w:rPrChange w:id="2" w:author="Author">
            <w:rPr>
              <w:rFonts w:asciiTheme="majorHAnsi" w:hAnsiTheme="majorHAnsi" w:cs="Times New Roman"/>
              <w:sz w:val="22"/>
              <w:szCs w:val="22"/>
            </w:rPr>
          </w:rPrChange>
        </w:rPr>
        <w:t>Duke University</w:t>
      </w:r>
    </w:p>
    <w:p w14:paraId="724A3AB1" w14:textId="77777777" w:rsidR="00C14B06" w:rsidRDefault="00C14B06" w:rsidP="00C04ED1">
      <w:pPr>
        <w:pStyle w:val="Manuscriptparagraph"/>
        <w:ind w:firstLine="720"/>
        <w:rPr>
          <w:rFonts w:asciiTheme="majorHAnsi" w:hAnsiTheme="majorHAnsi"/>
        </w:rPr>
      </w:pPr>
    </w:p>
    <w:p w14:paraId="24BA84F3" w14:textId="77777777" w:rsidR="00C14B06" w:rsidRDefault="00C14B06" w:rsidP="00C04ED1">
      <w:pPr>
        <w:pStyle w:val="Manuscriptparagraph"/>
        <w:ind w:firstLine="720"/>
        <w:rPr>
          <w:rFonts w:asciiTheme="majorHAnsi" w:hAnsiTheme="majorHAnsi"/>
        </w:rPr>
      </w:pPr>
    </w:p>
    <w:p w14:paraId="67AC6916" w14:textId="1BEF5FA9" w:rsidR="0065040B" w:rsidRPr="00174620" w:rsidDel="009324FC" w:rsidRDefault="007C445F" w:rsidP="00C04ED1">
      <w:pPr>
        <w:pStyle w:val="Manuscriptparagraph"/>
        <w:ind w:firstLine="720"/>
        <w:rPr>
          <w:del w:id="3" w:author="Author"/>
          <w:rFonts w:asciiTheme="majorHAnsi" w:hAnsiTheme="majorHAnsi"/>
        </w:rPr>
      </w:pPr>
      <w:r>
        <w:rPr>
          <w:rFonts w:asciiTheme="majorHAnsi" w:hAnsiTheme="majorHAnsi"/>
        </w:rPr>
        <w:t>&lt;</w:t>
      </w:r>
      <w:proofErr w:type="spellStart"/>
      <w:proofErr w:type="gramStart"/>
      <w:r>
        <w:rPr>
          <w:rFonts w:asciiTheme="majorHAnsi" w:hAnsiTheme="majorHAnsi"/>
        </w:rPr>
        <w:t>starttext</w:t>
      </w:r>
      <w:proofErr w:type="spellEnd"/>
      <w:proofErr w:type="gramEnd"/>
      <w:ins w:id="4" w:author="Author">
        <w:r>
          <w:rPr>
            <w:rFonts w:asciiTheme="majorHAnsi" w:hAnsiTheme="majorHAnsi"/>
          </w:rPr>
          <w:t xml:space="preserve">&gt; </w:t>
        </w:r>
      </w:ins>
      <w:r w:rsidR="00184D14">
        <w:rPr>
          <w:rFonts w:asciiTheme="majorHAnsi" w:hAnsiTheme="majorHAnsi"/>
        </w:rPr>
        <w:t xml:space="preserve">For </w:t>
      </w:r>
      <w:ins w:id="5" w:author="Author">
        <w:r>
          <w:rPr>
            <w:rFonts w:asciiTheme="majorHAnsi" w:hAnsiTheme="majorHAnsi"/>
          </w:rPr>
          <w:t>more than</w:t>
        </w:r>
      </w:ins>
      <w:del w:id="6" w:author="Author">
        <w:r w:rsidR="00184D14" w:rsidDel="007C445F">
          <w:rPr>
            <w:rFonts w:asciiTheme="majorHAnsi" w:hAnsiTheme="majorHAnsi"/>
          </w:rPr>
          <w:delText>over</w:delText>
        </w:r>
      </w:del>
      <w:r w:rsidR="00184D14">
        <w:rPr>
          <w:rFonts w:asciiTheme="majorHAnsi" w:hAnsiTheme="majorHAnsi"/>
        </w:rPr>
        <w:t xml:space="preserve"> two decades, </w:t>
      </w:r>
      <w:r w:rsidR="00BF4936" w:rsidRPr="00174620">
        <w:rPr>
          <w:rFonts w:asciiTheme="majorHAnsi" w:hAnsiTheme="majorHAnsi"/>
        </w:rPr>
        <w:t xml:space="preserve">political scientists have </w:t>
      </w:r>
      <w:del w:id="7" w:author="Author">
        <w:r w:rsidR="00BF4936" w:rsidRPr="00174620" w:rsidDel="007C445F">
          <w:rPr>
            <w:rFonts w:asciiTheme="majorHAnsi" w:hAnsiTheme="majorHAnsi"/>
          </w:rPr>
          <w:delText xml:space="preserve">been </w:delText>
        </w:r>
        <w:r w:rsidR="00184D14" w:rsidDel="00CB1220">
          <w:rPr>
            <w:rFonts w:asciiTheme="majorHAnsi" w:hAnsiTheme="majorHAnsi"/>
          </w:rPr>
          <w:delText>us</w:delText>
        </w:r>
      </w:del>
      <w:ins w:id="8" w:author="Author">
        <w:del w:id="9" w:author="Author">
          <w:r w:rsidDel="00CB1220">
            <w:rPr>
              <w:rFonts w:asciiTheme="majorHAnsi" w:hAnsiTheme="majorHAnsi"/>
            </w:rPr>
            <w:delText>ed</w:delText>
          </w:r>
        </w:del>
        <w:r w:rsidR="00CB1220">
          <w:rPr>
            <w:rFonts w:asciiTheme="majorHAnsi" w:hAnsiTheme="majorHAnsi"/>
          </w:rPr>
          <w:t>created</w:t>
        </w:r>
      </w:ins>
      <w:del w:id="10" w:author="Author">
        <w:r w:rsidR="00184D14" w:rsidDel="007C445F">
          <w:rPr>
            <w:rFonts w:asciiTheme="majorHAnsi" w:hAnsiTheme="majorHAnsi"/>
          </w:rPr>
          <w:delText>ing</w:delText>
        </w:r>
      </w:del>
      <w:r w:rsidR="00184D14">
        <w:rPr>
          <w:rFonts w:asciiTheme="majorHAnsi" w:hAnsiTheme="majorHAnsi"/>
        </w:rPr>
        <w:t xml:space="preserve"> statistical models </w:t>
      </w:r>
      <w:ins w:id="11" w:author="Author">
        <w:del w:id="12" w:author="Author">
          <w:r w:rsidR="00057DF1" w:rsidDel="00CB1220">
            <w:rPr>
              <w:rFonts w:asciiTheme="majorHAnsi" w:hAnsiTheme="majorHAnsi"/>
            </w:rPr>
            <w:delText xml:space="preserve">partly </w:delText>
          </w:r>
        </w:del>
      </w:ins>
      <w:r w:rsidR="0031728F">
        <w:rPr>
          <w:rFonts w:asciiTheme="majorHAnsi" w:hAnsiTheme="majorHAnsi"/>
        </w:rPr>
        <w:t>aimed</w:t>
      </w:r>
      <w:ins w:id="13" w:author="Author">
        <w:r w:rsidR="00D31D95">
          <w:rPr>
            <w:rFonts w:asciiTheme="majorHAnsi" w:hAnsiTheme="majorHAnsi"/>
          </w:rPr>
          <w:t xml:space="preserve"> </w:t>
        </w:r>
      </w:ins>
      <w:del w:id="14" w:author="Author">
        <w:r w:rsidR="0031728F" w:rsidDel="00057DF1">
          <w:rPr>
            <w:rFonts w:asciiTheme="majorHAnsi" w:hAnsiTheme="majorHAnsi"/>
          </w:rPr>
          <w:delText xml:space="preserve">, in part, </w:delText>
        </w:r>
      </w:del>
      <w:r w:rsidR="0031728F">
        <w:rPr>
          <w:rFonts w:asciiTheme="majorHAnsi" w:hAnsiTheme="majorHAnsi"/>
        </w:rPr>
        <w:t xml:space="preserve">at </w:t>
      </w:r>
      <w:del w:id="15" w:author="Author">
        <w:r w:rsidR="0031728F" w:rsidDel="00CB1220">
          <w:rPr>
            <w:rFonts w:asciiTheme="majorHAnsi" w:hAnsiTheme="majorHAnsi"/>
          </w:rPr>
          <w:delText xml:space="preserve">making </w:delText>
        </w:r>
      </w:del>
      <w:ins w:id="16" w:author="Author">
        <w:r w:rsidR="00CB1220">
          <w:rPr>
            <w:rFonts w:asciiTheme="majorHAnsi" w:hAnsiTheme="majorHAnsi"/>
          </w:rPr>
          <w:t xml:space="preserve">generating </w:t>
        </w:r>
      </w:ins>
      <w:r w:rsidR="00184D14">
        <w:rPr>
          <w:rFonts w:asciiTheme="majorHAnsi" w:hAnsiTheme="majorHAnsi"/>
        </w:rPr>
        <w:t>out-of-sample predictions of p</w:t>
      </w:r>
      <w:r w:rsidR="00BF4936" w:rsidRPr="00174620">
        <w:rPr>
          <w:rFonts w:asciiTheme="majorHAnsi" w:hAnsiTheme="majorHAnsi"/>
        </w:rPr>
        <w:t>residential elections</w:t>
      </w:r>
      <w:r w:rsidR="00D81FCE">
        <w:rPr>
          <w:rFonts w:asciiTheme="majorHAnsi" w:hAnsiTheme="majorHAnsi"/>
        </w:rPr>
        <w:t xml:space="preserve">.  </w:t>
      </w:r>
      <w:proofErr w:type="gramStart"/>
      <w:ins w:id="17" w:author="Author">
        <w:r w:rsidR="00CB1220">
          <w:rPr>
            <w:rFonts w:asciiTheme="majorHAnsi" w:hAnsiTheme="majorHAnsi"/>
          </w:rPr>
          <w:t xml:space="preserve">In 2004 and 2008, </w:t>
        </w:r>
      </w:ins>
      <w:del w:id="18" w:author="Author">
        <w:r w:rsidR="00D81FCE" w:rsidDel="00CB1220">
          <w:rPr>
            <w:rFonts w:asciiTheme="majorHAnsi" w:hAnsiTheme="majorHAnsi"/>
          </w:rPr>
          <w:delText>Since the 2004 p</w:delText>
        </w:r>
        <w:r w:rsidR="002C4721" w:rsidDel="00CB1220">
          <w:rPr>
            <w:rFonts w:asciiTheme="majorHAnsi" w:hAnsiTheme="majorHAnsi"/>
          </w:rPr>
          <w:delText xml:space="preserve">residential election, </w:delText>
        </w:r>
      </w:del>
      <w:ins w:id="19" w:author="Author">
        <w:r w:rsidR="00057DF1" w:rsidRPr="00F421C5">
          <w:rPr>
            <w:rFonts w:asciiTheme="majorHAnsi" w:hAnsiTheme="majorHAnsi"/>
            <w:i/>
            <w:rPrChange w:id="20" w:author="Author">
              <w:rPr>
                <w:rFonts w:asciiTheme="majorHAnsi" w:hAnsiTheme="majorHAnsi"/>
              </w:rPr>
            </w:rPrChange>
          </w:rPr>
          <w:t>PS: Political Science and Politics</w:t>
        </w:r>
        <w:r w:rsidR="00D31D95">
          <w:rPr>
            <w:rFonts w:asciiTheme="majorHAnsi" w:hAnsiTheme="majorHAnsi"/>
            <w:i/>
          </w:rPr>
          <w:t xml:space="preserve"> </w:t>
        </w:r>
      </w:ins>
      <w:del w:id="21" w:author="Author">
        <w:r w:rsidR="00BF4936" w:rsidRPr="00174620" w:rsidDel="00057DF1">
          <w:rPr>
            <w:rFonts w:asciiTheme="majorHAnsi" w:hAnsiTheme="majorHAnsi"/>
          </w:rPr>
          <w:delText xml:space="preserve">this journal </w:delText>
        </w:r>
        <w:r w:rsidR="00BF4936" w:rsidRPr="00174620" w:rsidDel="00CB1220">
          <w:rPr>
            <w:rFonts w:asciiTheme="majorHAnsi" w:hAnsiTheme="majorHAnsi"/>
          </w:rPr>
          <w:delText>has</w:delText>
        </w:r>
      </w:del>
      <w:r w:rsidR="00BF4936" w:rsidRPr="00174620">
        <w:rPr>
          <w:rFonts w:asciiTheme="majorHAnsi" w:hAnsiTheme="majorHAnsi"/>
        </w:rPr>
        <w:t xml:space="preserve"> p</w:t>
      </w:r>
      <w:del w:id="22" w:author="Author">
        <w:r w:rsidR="00BF4936" w:rsidRPr="00174620" w:rsidDel="00057DF1">
          <w:rPr>
            <w:rFonts w:asciiTheme="majorHAnsi" w:hAnsiTheme="majorHAnsi"/>
          </w:rPr>
          <w:delText>resented</w:delText>
        </w:r>
      </w:del>
      <w:ins w:id="23" w:author="Author">
        <w:r w:rsidR="00057DF1">
          <w:rPr>
            <w:rFonts w:asciiTheme="majorHAnsi" w:hAnsiTheme="majorHAnsi"/>
          </w:rPr>
          <w:t>ublished</w:t>
        </w:r>
      </w:ins>
      <w:r w:rsidR="00BF4936" w:rsidRPr="00174620">
        <w:rPr>
          <w:rFonts w:asciiTheme="majorHAnsi" w:hAnsiTheme="majorHAnsi"/>
        </w:rPr>
        <w:t xml:space="preserve"> </w:t>
      </w:r>
      <w:r w:rsidR="00184D14">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w:t>
      </w:r>
      <w:del w:id="24" w:author="Author">
        <w:r w:rsidR="00BF4936" w:rsidRPr="00174620" w:rsidDel="00057DF1">
          <w:rPr>
            <w:rFonts w:asciiTheme="majorHAnsi" w:hAnsiTheme="majorHAnsi"/>
          </w:rPr>
          <w:delText xml:space="preserve">published </w:delText>
        </w:r>
      </w:del>
      <w:r w:rsidR="00BF4936" w:rsidRPr="00174620">
        <w:rPr>
          <w:rFonts w:asciiTheme="majorHAnsi" w:hAnsiTheme="majorHAnsi"/>
        </w:rPr>
        <w:t xml:space="preserve">prior to </w:t>
      </w:r>
      <w:r w:rsidR="00184D14">
        <w:rPr>
          <w:rFonts w:asciiTheme="majorHAnsi" w:hAnsiTheme="majorHAnsi"/>
        </w:rPr>
        <w:t>Election Day.</w:t>
      </w:r>
      <w:proofErr w:type="gramEnd"/>
      <w:r w:rsidR="00184D14">
        <w:rPr>
          <w:rFonts w:asciiTheme="majorHAnsi" w:hAnsiTheme="majorHAnsi"/>
        </w:rPr>
        <w:t xml:space="preserve">  </w:t>
      </w:r>
      <w:del w:id="25" w:author="Author">
        <w:r w:rsidR="00184D14" w:rsidDel="00CB1220">
          <w:rPr>
            <w:rFonts w:asciiTheme="majorHAnsi" w:hAnsiTheme="majorHAnsi"/>
          </w:rPr>
          <w:delText xml:space="preserve">The spirit of this exercise </w:delText>
        </w:r>
        <w:r w:rsidR="00174620" w:rsidRPr="00174620" w:rsidDel="00CB1220">
          <w:rPr>
            <w:rFonts w:asciiTheme="majorHAnsi" w:hAnsiTheme="majorHAnsi"/>
          </w:rPr>
          <w:delText>is</w:delText>
        </w:r>
      </w:del>
      <w:ins w:id="26" w:author="Author">
        <w:r w:rsidR="00CB1220">
          <w:rPr>
            <w:rFonts w:asciiTheme="majorHAnsi" w:hAnsiTheme="majorHAnsi"/>
          </w:rPr>
          <w:t>This exercise serves to</w:t>
        </w:r>
      </w:ins>
      <w:del w:id="27" w:author="Author">
        <w:r w:rsidR="00174620" w:rsidRPr="00174620" w:rsidDel="00CB1220">
          <w:rPr>
            <w:rFonts w:asciiTheme="majorHAnsi" w:hAnsiTheme="majorHAnsi"/>
          </w:rPr>
          <w:delText xml:space="preserve"> </w:delText>
        </w:r>
        <w:r w:rsidR="00BF4936" w:rsidRPr="00174620" w:rsidDel="00CB1220">
          <w:rPr>
            <w:rFonts w:asciiTheme="majorHAnsi" w:hAnsiTheme="majorHAnsi"/>
          </w:rPr>
          <w:delText>to use the</w:delText>
        </w:r>
      </w:del>
      <w:r w:rsidR="00BF4936" w:rsidRPr="00174620">
        <w:rPr>
          <w:rFonts w:asciiTheme="majorHAnsi" w:hAnsiTheme="majorHAnsi"/>
        </w:rPr>
        <w:t xml:space="preserve"> </w:t>
      </w:r>
      <w:del w:id="28" w:author="Author">
        <w:r w:rsidR="00BF4936" w:rsidRPr="00174620" w:rsidDel="00CB1220">
          <w:rPr>
            <w:rFonts w:asciiTheme="majorHAnsi" w:hAnsiTheme="majorHAnsi"/>
          </w:rPr>
          <w:delText>validation</w:delText>
        </w:r>
      </w:del>
      <w:ins w:id="29" w:author="Author">
        <w:del w:id="30" w:author="Author">
          <w:r w:rsidR="00CB1220" w:rsidDel="00F40E02">
            <w:rPr>
              <w:rFonts w:asciiTheme="majorHAnsi" w:hAnsiTheme="majorHAnsi"/>
            </w:rPr>
            <w:delText>comparatively evaluate</w:delText>
          </w:r>
        </w:del>
        <w:r w:rsidR="00F40E02">
          <w:rPr>
            <w:rFonts w:asciiTheme="majorHAnsi" w:hAnsiTheme="majorHAnsi"/>
          </w:rPr>
          <w:t>validate</w:t>
        </w:r>
        <w:r w:rsidR="00CB1220">
          <w:rPr>
            <w:rFonts w:asciiTheme="majorHAnsi" w:hAnsiTheme="majorHAnsi"/>
          </w:rPr>
          <w:t xml:space="preserve"> models based on accuracy</w:t>
        </w:r>
      </w:ins>
      <w:del w:id="31" w:author="Author">
        <w:r w:rsidR="007B53D4" w:rsidRPr="00174620" w:rsidDel="00CB1220">
          <w:rPr>
            <w:rFonts w:asciiTheme="majorHAnsi" w:hAnsiTheme="majorHAnsi"/>
          </w:rPr>
          <w:delText xml:space="preserve"> provided by </w:delText>
        </w:r>
        <w:r w:rsidR="00BF4936" w:rsidRPr="00174620" w:rsidDel="00CB1220">
          <w:rPr>
            <w:rFonts w:asciiTheme="majorHAnsi" w:hAnsiTheme="majorHAnsi"/>
          </w:rPr>
          <w:delText>correct predictions to</w:delText>
        </w:r>
      </w:del>
      <w:r w:rsidR="00BF4936" w:rsidRPr="00174620">
        <w:rPr>
          <w:rFonts w:asciiTheme="majorHAnsi" w:hAnsiTheme="majorHAnsi"/>
        </w:rPr>
        <w:t xml:space="preserve"> </w:t>
      </w:r>
      <w:ins w:id="32" w:author="Author">
        <w:del w:id="33" w:author="Author">
          <w:r w:rsidR="00CB1220" w:rsidDel="00F40E02">
            <w:rPr>
              <w:rFonts w:asciiTheme="majorHAnsi" w:hAnsiTheme="majorHAnsi"/>
            </w:rPr>
            <w:delText xml:space="preserve">and </w:delText>
          </w:r>
        </w:del>
      </w:ins>
      <w:del w:id="34" w:author="Author">
        <w:r w:rsidR="007B53D4" w:rsidRPr="00174620" w:rsidDel="00F40E02">
          <w:rPr>
            <w:rFonts w:asciiTheme="majorHAnsi" w:hAnsiTheme="majorHAnsi"/>
          </w:rPr>
          <w:delText xml:space="preserve">claim </w:delText>
        </w:r>
      </w:del>
      <w:ins w:id="35" w:author="Author">
        <w:del w:id="36" w:author="Author">
          <w:r w:rsidR="009324FC" w:rsidDel="00F40E02">
            <w:rPr>
              <w:rFonts w:asciiTheme="majorHAnsi" w:hAnsiTheme="majorHAnsi"/>
            </w:rPr>
            <w:delText>garner</w:delText>
          </w:r>
        </w:del>
        <w:r w:rsidR="00F40E02">
          <w:rPr>
            <w:rFonts w:asciiTheme="majorHAnsi" w:hAnsiTheme="majorHAnsi"/>
          </w:rPr>
          <w:t>by garnering</w:t>
        </w:r>
        <w:r w:rsidR="009324FC" w:rsidRPr="00174620">
          <w:rPr>
            <w:rFonts w:asciiTheme="majorHAnsi" w:hAnsiTheme="majorHAnsi"/>
          </w:rPr>
          <w:t xml:space="preserve"> </w:t>
        </w:r>
      </w:ins>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del w:id="37" w:author="Author">
        <w:r w:rsidR="005C58FB" w:rsidRPr="00174620" w:rsidDel="00CB1220">
          <w:rPr>
            <w:rFonts w:asciiTheme="majorHAnsi" w:hAnsiTheme="majorHAnsi"/>
          </w:rPr>
          <w:delText>specific</w:delText>
        </w:r>
        <w:r w:rsidR="0065040B" w:rsidRPr="00174620" w:rsidDel="00CB1220">
          <w:rPr>
            <w:rFonts w:asciiTheme="majorHAnsi" w:hAnsiTheme="majorHAnsi"/>
          </w:rPr>
          <w:delText xml:space="preserve"> </w:delText>
        </w:r>
      </w:del>
      <w:ins w:id="38" w:author="Author">
        <w:del w:id="39" w:author="Author">
          <w:r w:rsidR="00CB1220" w:rsidDel="00F40E02">
            <w:rPr>
              <w:rFonts w:asciiTheme="majorHAnsi" w:hAnsiTheme="majorHAnsi"/>
            </w:rPr>
            <w:delText>high-performing</w:delText>
          </w:r>
          <w:r w:rsidR="00CB1220" w:rsidRPr="00174620" w:rsidDel="00F40E02">
            <w:rPr>
              <w:rFonts w:asciiTheme="majorHAnsi" w:hAnsiTheme="majorHAnsi"/>
            </w:rPr>
            <w:delText xml:space="preserve"> </w:delText>
          </w:r>
        </w:del>
      </w:ins>
      <w:del w:id="40" w:author="Author">
        <w:r w:rsidR="0065040B" w:rsidRPr="00174620" w:rsidDel="00F40E02">
          <w:rPr>
            <w:rFonts w:asciiTheme="majorHAnsi" w:hAnsiTheme="majorHAnsi"/>
          </w:rPr>
          <w:delText>models</w:delText>
        </w:r>
      </w:del>
      <w:ins w:id="41" w:author="Author">
        <w:r w:rsidR="00F40E02">
          <w:rPr>
            <w:rFonts w:asciiTheme="majorHAnsi" w:hAnsiTheme="majorHAnsi"/>
          </w:rPr>
          <w:t>those that most accurately foretell the ultimate election outcome</w:t>
        </w:r>
      </w:ins>
      <w:r w:rsidR="007B53D4" w:rsidRPr="00174620">
        <w:rPr>
          <w:rFonts w:asciiTheme="majorHAnsi" w:hAnsiTheme="majorHAnsi"/>
        </w:rPr>
        <w:t xml:space="preserve">. </w:t>
      </w:r>
      <w:ins w:id="42" w:author="Author">
        <w:r w:rsidR="00CB1220">
          <w:rPr>
            <w:rFonts w:asciiTheme="majorHAnsi" w:hAnsiTheme="majorHAnsi"/>
          </w:rPr>
          <w:t xml:space="preserve">Implicitly, these symposia </w:t>
        </w:r>
      </w:ins>
      <w:del w:id="43" w:author="Author">
        <w:r w:rsidR="00174620" w:rsidRPr="00174620" w:rsidDel="00CB1220">
          <w:rPr>
            <w:rFonts w:asciiTheme="majorHAnsi" w:hAnsiTheme="majorHAnsi"/>
          </w:rPr>
          <w:delText>T</w:delText>
        </w:r>
        <w:r w:rsidR="007B53D4" w:rsidRPr="00174620" w:rsidDel="00CB1220">
          <w:rPr>
            <w:rFonts w:asciiTheme="majorHAnsi" w:hAnsiTheme="majorHAnsi"/>
          </w:rPr>
          <w:delText xml:space="preserve">he underlying </w:delText>
        </w:r>
        <w:r w:rsidR="00CB5CA3" w:rsidRPr="00174620" w:rsidDel="00CB1220">
          <w:rPr>
            <w:rFonts w:asciiTheme="majorHAnsi" w:hAnsiTheme="majorHAnsi"/>
          </w:rPr>
          <w:delText>assertion</w:delText>
        </w:r>
        <w:r w:rsidR="007B53D4" w:rsidRPr="00174620" w:rsidDel="00CB1220">
          <w:rPr>
            <w:rFonts w:asciiTheme="majorHAnsi" w:hAnsiTheme="majorHAnsi"/>
          </w:rPr>
          <w:delText xml:space="preserve"> </w:delText>
        </w:r>
      </w:del>
      <w:ins w:id="44" w:author="Author">
        <w:r w:rsidR="00CB1220">
          <w:rPr>
            <w:rFonts w:asciiTheme="majorHAnsi" w:hAnsiTheme="majorHAnsi"/>
          </w:rPr>
          <w:t xml:space="preserve">assert </w:t>
        </w:r>
      </w:ins>
      <w:del w:id="45" w:author="Author">
        <w:r w:rsidR="007B53D4" w:rsidRPr="00174620" w:rsidDel="00CB1220">
          <w:rPr>
            <w:rFonts w:asciiTheme="majorHAnsi" w:hAnsiTheme="majorHAnsi"/>
          </w:rPr>
          <w:delText xml:space="preserve">is </w:delText>
        </w:r>
      </w:del>
      <w:r w:rsidR="007B53D4" w:rsidRPr="00174620">
        <w:rPr>
          <w:rFonts w:asciiTheme="majorHAnsi" w:hAnsiTheme="majorHAnsi"/>
        </w:rPr>
        <w:t xml:space="preserve">that </w:t>
      </w:r>
      <w:del w:id="46" w:author="Author">
        <w:r w:rsidR="0065040B" w:rsidRPr="00174620" w:rsidDel="00CB1220">
          <w:rPr>
            <w:rFonts w:asciiTheme="majorHAnsi" w:hAnsiTheme="majorHAnsi"/>
          </w:rPr>
          <w:delText>models that are accurate</w:delText>
        </w:r>
      </w:del>
      <w:ins w:id="47" w:author="Author">
        <w:r w:rsidR="00CB1220">
          <w:rPr>
            <w:rFonts w:asciiTheme="majorHAnsi" w:hAnsiTheme="majorHAnsi"/>
          </w:rPr>
          <w:t>accurate models</w:t>
        </w:r>
      </w:ins>
      <w:r w:rsidR="0065040B" w:rsidRPr="00174620">
        <w:rPr>
          <w:rFonts w:asciiTheme="majorHAnsi" w:hAnsiTheme="majorHAnsi"/>
        </w:rPr>
        <w:t xml:space="preserve"> </w:t>
      </w:r>
      <w:del w:id="48" w:author="Author">
        <w:r w:rsidR="007B53D4" w:rsidRPr="00174620" w:rsidDel="00CB1220">
          <w:rPr>
            <w:rFonts w:asciiTheme="majorHAnsi" w:hAnsiTheme="majorHAnsi"/>
          </w:rPr>
          <w:delText>out-of-sample</w:delText>
        </w:r>
        <w:r w:rsidR="00174620" w:rsidRPr="00174620" w:rsidDel="00CB1220">
          <w:rPr>
            <w:rFonts w:asciiTheme="majorHAnsi" w:hAnsiTheme="majorHAnsi"/>
          </w:rPr>
          <w:delText xml:space="preserve"> </w:delText>
        </w:r>
      </w:del>
      <w:r w:rsidR="00174620" w:rsidRPr="00174620">
        <w:rPr>
          <w:rFonts w:asciiTheme="majorHAnsi" w:hAnsiTheme="majorHAnsi"/>
        </w:rPr>
        <w:t>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7E4ED9DA" w:rsidR="00174620" w:rsidRPr="00174620" w:rsidRDefault="009324FC" w:rsidP="009324FC">
      <w:pPr>
        <w:pStyle w:val="Manuscriptparagraph"/>
        <w:ind w:firstLine="720"/>
        <w:rPr>
          <w:rFonts w:asciiTheme="majorHAnsi" w:hAnsiTheme="majorHAnsi"/>
        </w:rPr>
      </w:pPr>
      <w:ins w:id="49" w:author="Author">
        <w:r>
          <w:rPr>
            <w:rFonts w:asciiTheme="majorHAnsi" w:hAnsiTheme="majorHAnsi"/>
          </w:rPr>
          <w:t xml:space="preserve">  I</w:t>
        </w:r>
        <w:r w:rsidR="00CB1220">
          <w:rPr>
            <w:rFonts w:asciiTheme="majorHAnsi" w:hAnsiTheme="majorHAnsi"/>
          </w:rPr>
          <w:t xml:space="preserve">n part, therefore, </w:t>
        </w:r>
      </w:ins>
      <w:del w:id="50" w:author="Author">
        <w:r w:rsidR="00CB5CA3" w:rsidRPr="00174620" w:rsidDel="00CB1220">
          <w:rPr>
            <w:rFonts w:asciiTheme="majorHAnsi" w:hAnsiTheme="majorHAnsi"/>
          </w:rPr>
          <w:delText>Thus, o</w:delText>
        </w:r>
        <w:r w:rsidR="005C58FB" w:rsidRPr="00174620" w:rsidDel="00CB1220">
          <w:rPr>
            <w:rFonts w:asciiTheme="majorHAnsi" w:hAnsiTheme="majorHAnsi"/>
          </w:rPr>
          <w:delText>ne</w:delText>
        </w:r>
        <w:r w:rsidR="0065040B" w:rsidRPr="00174620" w:rsidDel="00CB1220">
          <w:rPr>
            <w:rFonts w:asciiTheme="majorHAnsi" w:hAnsiTheme="majorHAnsi"/>
          </w:rPr>
          <w:delText xml:space="preserve"> aim of </w:delText>
        </w:r>
      </w:del>
      <w:r w:rsidR="0065040B" w:rsidRPr="00174620">
        <w:rPr>
          <w:rFonts w:asciiTheme="majorHAnsi" w:hAnsiTheme="majorHAnsi"/>
        </w:rPr>
        <w:t>this exercise</w:t>
      </w:r>
      <w:ins w:id="51" w:author="Author">
        <w:r w:rsidR="00CB1220">
          <w:rPr>
            <w:rFonts w:asciiTheme="majorHAnsi" w:hAnsiTheme="majorHAnsi"/>
          </w:rPr>
          <w:t xml:space="preserve"> aims</w:t>
        </w:r>
      </w:ins>
      <w:del w:id="52" w:author="Author">
        <w:r w:rsidR="0065040B" w:rsidRPr="00174620" w:rsidDel="00CB1220">
          <w:rPr>
            <w:rFonts w:asciiTheme="majorHAnsi" w:hAnsiTheme="majorHAnsi"/>
          </w:rPr>
          <w:delText xml:space="preserve"> </w:delText>
        </w:r>
        <w:r w:rsidR="00F8127A" w:rsidRPr="00174620" w:rsidDel="00CB1220">
          <w:rPr>
            <w:rFonts w:asciiTheme="majorHAnsi" w:hAnsiTheme="majorHAnsi"/>
          </w:rPr>
          <w:delText>is</w:delText>
        </w:r>
      </w:del>
      <w:r w:rsidR="00F8127A" w:rsidRPr="00174620">
        <w:rPr>
          <w:rFonts w:asciiTheme="majorHAnsi" w:hAnsiTheme="majorHAnsi"/>
        </w:rPr>
        <w:t xml:space="preserve">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ins w:id="53" w:author="Author">
        <w:r w:rsidR="00CB1220">
          <w:rPr>
            <w:rFonts w:asciiTheme="majorHAnsi" w:hAnsiTheme="majorHAnsi"/>
          </w:rPr>
          <w:t xml:space="preserve"> Scholars </w:t>
        </w:r>
        <w:del w:id="54" w:author="Author">
          <w:r w:rsidR="00CB1220" w:rsidDel="00F40E02">
            <w:rPr>
              <w:rFonts w:asciiTheme="majorHAnsi" w:hAnsiTheme="majorHAnsi"/>
            </w:rPr>
            <w:delText>validate</w:delText>
          </w:r>
        </w:del>
        <w:r w:rsidR="00F40E02">
          <w:rPr>
            <w:rFonts w:asciiTheme="majorHAnsi" w:hAnsiTheme="majorHAnsi"/>
          </w:rPr>
          <w:t>comparatively evaluate</w:t>
        </w:r>
        <w:r w:rsidR="00CB1220">
          <w:rPr>
            <w:rFonts w:asciiTheme="majorHAnsi" w:hAnsiTheme="majorHAnsi"/>
          </w:rPr>
          <w:t xml:space="preserve"> </w:t>
        </w:r>
        <w:r>
          <w:rPr>
            <w:rFonts w:asciiTheme="majorHAnsi" w:hAnsiTheme="majorHAnsi"/>
          </w:rPr>
          <w:t xml:space="preserve">their models </w:t>
        </w:r>
        <w:r w:rsidR="00CB1220">
          <w:rPr>
            <w:rFonts w:asciiTheme="majorHAnsi" w:hAnsiTheme="majorHAnsi"/>
          </w:rPr>
          <w:t xml:space="preserve">by </w:t>
        </w:r>
        <w:r>
          <w:rPr>
            <w:rFonts w:asciiTheme="majorHAnsi" w:hAnsiTheme="majorHAnsi"/>
          </w:rPr>
          <w:t xml:space="preserve">setting their predictions against </w:t>
        </w:r>
      </w:ins>
      <w:del w:id="55" w:author="Author">
        <w:r w:rsidR="005C58FB" w:rsidRPr="00174620" w:rsidDel="009324FC">
          <w:rPr>
            <w:rFonts w:asciiTheme="majorHAnsi" w:hAnsiTheme="majorHAnsi"/>
          </w:rPr>
          <w:delText xml:space="preserve">The main </w:delText>
        </w:r>
        <w:r w:rsidR="00F8127A" w:rsidRPr="00174620" w:rsidDel="009324FC">
          <w:rPr>
            <w:rFonts w:asciiTheme="majorHAnsi" w:hAnsiTheme="majorHAnsi"/>
          </w:rPr>
          <w:delText>heuristic</w:delText>
        </w:r>
        <w:r w:rsidR="0065040B" w:rsidRPr="00174620" w:rsidDel="009324FC">
          <w:rPr>
            <w:rFonts w:asciiTheme="majorHAnsi" w:hAnsiTheme="majorHAnsi"/>
          </w:rPr>
          <w:delText xml:space="preserve"> for </w:delText>
        </w:r>
        <w:r w:rsidR="00CB5CA3" w:rsidRPr="00174620" w:rsidDel="009324FC">
          <w:rPr>
            <w:rFonts w:asciiTheme="majorHAnsi" w:hAnsiTheme="majorHAnsi"/>
          </w:rPr>
          <w:delText>comparative</w:delText>
        </w:r>
        <w:r w:rsidR="0065040B" w:rsidRPr="00174620" w:rsidDel="009324FC">
          <w:rPr>
            <w:rFonts w:asciiTheme="majorHAnsi" w:hAnsiTheme="majorHAnsi"/>
          </w:rPr>
          <w:delText xml:space="preserve"> evaluation</w:delText>
        </w:r>
        <w:r w:rsidR="00F8127A" w:rsidRPr="00174620" w:rsidDel="009324FC">
          <w:rPr>
            <w:rFonts w:asciiTheme="majorHAnsi" w:hAnsiTheme="majorHAnsi"/>
          </w:rPr>
          <w:delText xml:space="preserve"> is how well </w:delText>
        </w:r>
        <w:r w:rsidR="00CB5CA3" w:rsidRPr="00174620" w:rsidDel="009324FC">
          <w:rPr>
            <w:rFonts w:asciiTheme="majorHAnsi" w:hAnsiTheme="majorHAnsi"/>
          </w:rPr>
          <w:delText>each</w:delText>
        </w:r>
      </w:del>
      <w:ins w:id="56" w:author="Author">
        <w:del w:id="57" w:author="Author">
          <w:r w:rsidR="00057DF1" w:rsidDel="009324FC">
            <w:rPr>
              <w:rFonts w:asciiTheme="majorHAnsi" w:hAnsiTheme="majorHAnsi"/>
            </w:rPr>
            <w:delText xml:space="preserve"> model</w:delText>
          </w:r>
        </w:del>
      </w:ins>
      <w:del w:id="58" w:author="Author">
        <w:r w:rsidR="00CB5CA3" w:rsidRPr="00174620" w:rsidDel="009324FC">
          <w:rPr>
            <w:rFonts w:asciiTheme="majorHAnsi" w:hAnsiTheme="majorHAnsi"/>
          </w:rPr>
          <w:delText xml:space="preserve"> does in</w:delText>
        </w:r>
        <w:r w:rsidR="00F8127A" w:rsidRPr="00174620" w:rsidDel="009324FC">
          <w:rPr>
            <w:rFonts w:asciiTheme="majorHAnsi" w:hAnsiTheme="majorHAnsi"/>
          </w:rPr>
          <w:delText xml:space="preserve"> predicting the </w:delText>
        </w:r>
      </w:del>
      <w:r w:rsidR="00F8127A" w:rsidRPr="00174620">
        <w:rPr>
          <w:rFonts w:asciiTheme="majorHAnsi" w:hAnsiTheme="majorHAnsi"/>
        </w:rPr>
        <w:t xml:space="preserve">electoral results </w:t>
      </w:r>
      <w:ins w:id="59" w:author="Author">
        <w:r>
          <w:rPr>
            <w:rFonts w:asciiTheme="majorHAnsi" w:hAnsiTheme="majorHAnsi"/>
          </w:rPr>
          <w:t>while also giving some attention to</w:t>
        </w:r>
      </w:ins>
      <w:del w:id="60" w:author="Author">
        <w:r w:rsidR="00F8127A" w:rsidRPr="00174620" w:rsidDel="009324FC">
          <w:rPr>
            <w:rFonts w:asciiTheme="majorHAnsi" w:hAnsiTheme="majorHAnsi"/>
          </w:rPr>
          <w:delText>in</w:delText>
        </w:r>
        <w:r w:rsidR="00C04ED1" w:rsidDel="009324FC">
          <w:rPr>
            <w:rFonts w:asciiTheme="majorHAnsi" w:hAnsiTheme="majorHAnsi"/>
          </w:rPr>
          <w:delText xml:space="preserve"> the</w:delText>
        </w:r>
        <w:r w:rsidR="00F8127A" w:rsidRPr="00174620" w:rsidDel="009324FC">
          <w:rPr>
            <w:rFonts w:asciiTheme="majorHAnsi" w:hAnsiTheme="majorHAnsi"/>
          </w:rPr>
          <w:delText xml:space="preserve"> upcomin</w:delText>
        </w:r>
        <w:r w:rsidR="005C58FB" w:rsidRPr="00174620" w:rsidDel="009324FC">
          <w:rPr>
            <w:rFonts w:asciiTheme="majorHAnsi" w:hAnsiTheme="majorHAnsi"/>
          </w:rPr>
          <w:delText>g election</w:delText>
        </w:r>
        <w:r w:rsidR="003E45E5" w:rsidDel="009324FC">
          <w:rPr>
            <w:rFonts w:asciiTheme="majorHAnsi" w:hAnsiTheme="majorHAnsi"/>
          </w:rPr>
          <w:delText xml:space="preserve"> </w:delText>
        </w:r>
        <w:r w:rsidR="00CB5CA3" w:rsidRPr="00174620" w:rsidDel="009324FC">
          <w:rPr>
            <w:rFonts w:asciiTheme="majorHAnsi" w:hAnsiTheme="majorHAnsi"/>
          </w:rPr>
          <w:delText xml:space="preserve">with some attention </w:delText>
        </w:r>
        <w:r w:rsidR="005A0700" w:rsidDel="009324FC">
          <w:rPr>
            <w:rFonts w:asciiTheme="majorHAnsi" w:hAnsiTheme="majorHAnsi"/>
          </w:rPr>
          <w:delText xml:space="preserve">also </w:delText>
        </w:r>
        <w:r w:rsidR="00CB5CA3" w:rsidRPr="00174620" w:rsidDel="009324FC">
          <w:rPr>
            <w:rFonts w:asciiTheme="majorHAnsi" w:hAnsiTheme="majorHAnsi"/>
          </w:rPr>
          <w:delText xml:space="preserve">given to </w:delText>
        </w:r>
        <w:r w:rsidR="00184D14" w:rsidDel="009324FC">
          <w:rPr>
            <w:rFonts w:asciiTheme="majorHAnsi" w:hAnsiTheme="majorHAnsi"/>
          </w:rPr>
          <w:delText xml:space="preserve">the </w:delText>
        </w:r>
      </w:del>
      <w:ins w:id="61" w:author="Author">
        <w:r>
          <w:rPr>
            <w:rFonts w:asciiTheme="majorHAnsi" w:hAnsiTheme="majorHAnsi"/>
          </w:rPr>
          <w:t xml:space="preserve"> the </w:t>
        </w:r>
      </w:ins>
      <w:r w:rsidR="00184D14">
        <w:rPr>
          <w:rFonts w:asciiTheme="majorHAnsi" w:hAnsiTheme="majorHAnsi"/>
        </w:rPr>
        <w:t>model</w:t>
      </w:r>
      <w:r w:rsidR="00CB5CA3"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003E45E5">
        <w:rPr>
          <w:rFonts w:asciiTheme="majorHAnsi" w:hAnsiTheme="majorHAnsi"/>
        </w:rPr>
        <w:t>parsimony, and beauty</w:t>
      </w:r>
      <w:r w:rsidR="00CB5CA3" w:rsidRPr="00174620">
        <w:rPr>
          <w:rFonts w:asciiTheme="majorHAnsi" w:hAnsiTheme="majorHAnsi"/>
        </w:rPr>
        <w:t xml:space="preserve">. </w:t>
      </w:r>
    </w:p>
    <w:p w14:paraId="0F4EAA35" w14:textId="338F5ED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different. Rather than </w:t>
      </w:r>
      <w:del w:id="62" w:author="Author">
        <w:r w:rsidR="0031728F" w:rsidDel="009E2160">
          <w:rPr>
            <w:rFonts w:asciiTheme="majorHAnsi" w:hAnsiTheme="majorHAnsi"/>
          </w:rPr>
          <w:delText xml:space="preserve">attempting to </w:delText>
        </w:r>
      </w:del>
      <w:r w:rsidR="0031728F">
        <w:rPr>
          <w:rFonts w:asciiTheme="majorHAnsi" w:hAnsiTheme="majorHAnsi"/>
        </w:rPr>
        <w:t>creat</w:t>
      </w:r>
      <w:del w:id="63" w:author="Author">
        <w:r w:rsidR="0031728F" w:rsidDel="009E2160">
          <w:rPr>
            <w:rFonts w:asciiTheme="majorHAnsi" w:hAnsiTheme="majorHAnsi"/>
          </w:rPr>
          <w:delText>e</w:delText>
        </w:r>
      </w:del>
      <w:ins w:id="64" w:author="Author">
        <w:r w:rsidR="009E2160">
          <w:rPr>
            <w:rFonts w:asciiTheme="majorHAnsi" w:hAnsiTheme="majorHAnsi"/>
          </w:rPr>
          <w:t>ing</w:t>
        </w:r>
      </w:ins>
      <w:r w:rsidR="0031728F">
        <w:rPr>
          <w:rFonts w:asciiTheme="majorHAnsi" w:hAnsiTheme="majorHAnsi"/>
        </w:rPr>
        <w:t xml:space="preserve"> the best model or </w:t>
      </w:r>
      <w:r w:rsidR="00CB5CA3" w:rsidRPr="00174620">
        <w:rPr>
          <w:rFonts w:asciiTheme="majorHAnsi" w:hAnsiTheme="majorHAnsi"/>
        </w:rPr>
        <w:t>theory</w:t>
      </w:r>
      <w:proofErr w:type="gramStart"/>
      <w:r w:rsidR="00CB5CA3" w:rsidRPr="00174620">
        <w:rPr>
          <w:rFonts w:asciiTheme="majorHAnsi" w:hAnsiTheme="majorHAnsi"/>
        </w:rPr>
        <w:t xml:space="preserve">, </w:t>
      </w:r>
      <w:ins w:id="65" w:author="Author">
        <w:r w:rsidR="009E2160">
          <w:rPr>
            <w:rFonts w:asciiTheme="majorHAnsi" w:hAnsiTheme="majorHAnsi"/>
          </w:rPr>
          <w:t xml:space="preserve"> we</w:t>
        </w:r>
        <w:proofErr w:type="gramEnd"/>
        <w:r w:rsidR="009E2160">
          <w:rPr>
            <w:rFonts w:asciiTheme="majorHAnsi" w:hAnsiTheme="majorHAnsi"/>
          </w:rPr>
          <w:t xml:space="preserve"> </w:t>
        </w:r>
        <w:r w:rsidR="00BB7684">
          <w:rPr>
            <w:rFonts w:asciiTheme="majorHAnsi" w:hAnsiTheme="majorHAnsi"/>
          </w:rPr>
          <w:t xml:space="preserve">instead </w:t>
        </w:r>
      </w:ins>
      <w:del w:id="66" w:author="Author">
        <w:r w:rsidRPr="00174620" w:rsidDel="009E2160">
          <w:rPr>
            <w:rFonts w:asciiTheme="majorHAnsi" w:hAnsiTheme="majorHAnsi"/>
          </w:rPr>
          <w:delText xml:space="preserve">we </w:delText>
        </w:r>
        <w:r w:rsidRPr="00174620" w:rsidDel="00BB7684">
          <w:rPr>
            <w:rFonts w:asciiTheme="majorHAnsi" w:hAnsiTheme="majorHAnsi"/>
          </w:rPr>
          <w:delText>instead</w:delText>
        </w:r>
        <w:r w:rsidRPr="00174620" w:rsidDel="009E2160">
          <w:rPr>
            <w:rFonts w:asciiTheme="majorHAnsi" w:hAnsiTheme="majorHAnsi"/>
          </w:rPr>
          <w:delText xml:space="preserve"> </w:delText>
        </w:r>
        <w:r w:rsidR="0031728F" w:rsidDel="00057DF1">
          <w:rPr>
            <w:rFonts w:asciiTheme="majorHAnsi" w:hAnsiTheme="majorHAnsi"/>
          </w:rPr>
          <w:delText>seek</w:delText>
        </w:r>
        <w:r w:rsidRPr="00174620" w:rsidDel="00057DF1">
          <w:rPr>
            <w:rFonts w:asciiTheme="majorHAnsi" w:hAnsiTheme="majorHAnsi"/>
          </w:rPr>
          <w:delText xml:space="preserve"> </w:delText>
        </w:r>
        <w:r w:rsidR="00E45533" w:rsidRPr="00174620" w:rsidDel="00057DF1">
          <w:rPr>
            <w:rFonts w:asciiTheme="majorHAnsi" w:hAnsiTheme="majorHAnsi"/>
          </w:rPr>
          <w:delText xml:space="preserve">to </w:delText>
        </w:r>
      </w:del>
      <w:r w:rsidR="00E45533" w:rsidRPr="00174620">
        <w:rPr>
          <w:rFonts w:asciiTheme="majorHAnsi" w:hAnsiTheme="majorHAnsi"/>
        </w:rPr>
        <w:t xml:space="preserve">create </w:t>
      </w:r>
      <w:r w:rsidR="0031728F">
        <w:rPr>
          <w:rFonts w:asciiTheme="majorHAnsi" w:hAnsiTheme="majorHAnsi"/>
        </w:rPr>
        <w:t>an ensemble</w:t>
      </w:r>
      <w:r w:rsidRPr="00174620">
        <w:rPr>
          <w:rFonts w:asciiTheme="majorHAnsi" w:hAnsiTheme="majorHAnsi"/>
        </w:rPr>
        <w:t xml:space="preserve"> prediction</w:t>
      </w:r>
      <w:r w:rsidR="0031728F">
        <w:rPr>
          <w:rFonts w:asciiTheme="majorHAnsi" w:hAnsiTheme="majorHAnsi"/>
        </w:rPr>
        <w:t xml:space="preserve"> of the upcoming election</w:t>
      </w:r>
      <w:r w:rsidRPr="00174620">
        <w:rPr>
          <w:rFonts w:asciiTheme="majorHAnsi" w:hAnsiTheme="majorHAnsi"/>
        </w:rPr>
        <w:t xml:space="preserve">. </w:t>
      </w:r>
      <w:ins w:id="67" w:author="Author">
        <w:r w:rsidR="009E2160">
          <w:rPr>
            <w:rFonts w:asciiTheme="majorHAnsi" w:hAnsiTheme="majorHAnsi"/>
          </w:rPr>
          <w:t xml:space="preserve"> </w:t>
        </w:r>
      </w:ins>
      <w:del w:id="68" w:author="Author">
        <w:r w:rsidR="00CB5CA3" w:rsidRPr="00174620" w:rsidDel="009E2160">
          <w:rPr>
            <w:rFonts w:asciiTheme="majorHAnsi" w:hAnsiTheme="majorHAnsi"/>
          </w:rPr>
          <w:delText>Q</w:delText>
        </w:r>
        <w:r w:rsidRPr="00174620" w:rsidDel="009E2160">
          <w:rPr>
            <w:rFonts w:asciiTheme="majorHAnsi" w:hAnsiTheme="majorHAnsi"/>
          </w:rPr>
          <w:delText>uite simply</w:delText>
        </w:r>
        <w:r w:rsidR="00184D14" w:rsidDel="009E2160">
          <w:rPr>
            <w:rFonts w:asciiTheme="majorHAnsi" w:hAnsiTheme="majorHAnsi"/>
          </w:rPr>
          <w:delText>,</w:delText>
        </w:r>
        <w:r w:rsidRPr="00174620" w:rsidDel="009E2160">
          <w:rPr>
            <w:rFonts w:asciiTheme="majorHAnsi" w:hAnsiTheme="majorHAnsi"/>
          </w:rPr>
          <w:delText xml:space="preserve"> w</w:delText>
        </w:r>
      </w:del>
      <w:ins w:id="69" w:author="Author">
        <w:r w:rsidR="009E2160">
          <w:rPr>
            <w:rFonts w:asciiTheme="majorHAnsi" w:hAnsiTheme="majorHAnsi"/>
          </w:rPr>
          <w:t>W</w:t>
        </w:r>
      </w:ins>
      <w:r w:rsidRPr="00174620">
        <w:rPr>
          <w:rFonts w:asciiTheme="majorHAnsi" w:hAnsiTheme="majorHAnsi"/>
        </w:rPr>
        <w:t xml:space="preserve">e </w:t>
      </w:r>
      <w:del w:id="70" w:author="Author">
        <w:r w:rsidR="00D00CD8" w:rsidRPr="00174620" w:rsidDel="009E2160">
          <w:rPr>
            <w:rFonts w:asciiTheme="majorHAnsi" w:hAnsiTheme="majorHAnsi"/>
          </w:rPr>
          <w:delText xml:space="preserve">want to </w:delText>
        </w:r>
        <w:r w:rsidR="00CB5CA3" w:rsidRPr="00174620" w:rsidDel="00271048">
          <w:rPr>
            <w:rFonts w:asciiTheme="majorHAnsi" w:hAnsiTheme="majorHAnsi"/>
          </w:rPr>
          <w:delText>make use of</w:delText>
        </w:r>
      </w:del>
      <w:ins w:id="71" w:author="Author">
        <w:r w:rsidR="00271048">
          <w:rPr>
            <w:rFonts w:asciiTheme="majorHAnsi" w:hAnsiTheme="majorHAnsi"/>
          </w:rPr>
          <w:t>combine</w:t>
        </w:r>
      </w:ins>
      <w:r w:rsidR="00CB5CA3" w:rsidRPr="00174620">
        <w:rPr>
          <w:rFonts w:asciiTheme="majorHAnsi" w:hAnsiTheme="majorHAnsi"/>
        </w:rPr>
        <w:t xml:space="preserve">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w:t>
      </w:r>
      <w:del w:id="72" w:author="Author">
        <w:r w:rsidR="00CB5CA3" w:rsidRPr="00174620" w:rsidDel="009E2160">
          <w:rPr>
            <w:rFonts w:asciiTheme="majorHAnsi" w:hAnsiTheme="majorHAnsi"/>
          </w:rPr>
          <w:delText>the</w:delText>
        </w:r>
        <w:r w:rsidR="00D00CD8" w:rsidRPr="00174620" w:rsidDel="009E2160">
          <w:rPr>
            <w:rFonts w:asciiTheme="majorHAnsi" w:hAnsiTheme="majorHAnsi"/>
          </w:rPr>
          <w:delText xml:space="preserve"> most</w:delText>
        </w:r>
      </w:del>
      <w:ins w:id="73" w:author="Author">
        <w:r w:rsidR="009E2160">
          <w:rPr>
            <w:rFonts w:asciiTheme="majorHAnsi" w:hAnsiTheme="majorHAnsi"/>
          </w:rPr>
          <w:t>an</w:t>
        </w:r>
      </w:ins>
      <w:r w:rsidR="00D00CD8" w:rsidRPr="00174620">
        <w:rPr>
          <w:rFonts w:asciiTheme="majorHAnsi" w:hAnsiTheme="majorHAnsi"/>
        </w:rPr>
        <w:t xml:space="preserve"> ac</w:t>
      </w:r>
      <w:r w:rsidR="00C04ED1">
        <w:rPr>
          <w:rFonts w:asciiTheme="majorHAnsi" w:hAnsiTheme="majorHAnsi"/>
        </w:rPr>
        <w:t>curate out-of-sample prediction</w:t>
      </w:r>
      <w:r w:rsidR="00D00CD8" w:rsidRPr="00174620">
        <w:rPr>
          <w:rFonts w:asciiTheme="majorHAnsi" w:hAnsiTheme="majorHAnsi"/>
        </w:rPr>
        <w:t xml:space="preserve">.  </w:t>
      </w:r>
      <w:r w:rsidR="00CB5CA3" w:rsidRPr="00174620">
        <w:rPr>
          <w:rFonts w:asciiTheme="majorHAnsi" w:hAnsiTheme="majorHAnsi"/>
        </w:rPr>
        <w:t xml:space="preserve">Without </w:t>
      </w:r>
      <w:del w:id="74" w:author="Author">
        <w:r w:rsidR="00CB5CA3" w:rsidRPr="00174620" w:rsidDel="009E2160">
          <w:rPr>
            <w:rFonts w:asciiTheme="majorHAnsi" w:hAnsiTheme="majorHAnsi"/>
          </w:rPr>
          <w:delText>attempting to arbitrate</w:delText>
        </w:r>
      </w:del>
      <w:ins w:id="75" w:author="Author">
        <w:r w:rsidR="009E2160">
          <w:rPr>
            <w:rFonts w:asciiTheme="majorHAnsi" w:hAnsiTheme="majorHAnsi"/>
          </w:rPr>
          <w:t>arbitrating</w:t>
        </w:r>
      </w:ins>
      <w:r w:rsidR="00CB5CA3" w:rsidRPr="00174620">
        <w:rPr>
          <w:rFonts w:asciiTheme="majorHAnsi" w:hAnsiTheme="majorHAnsi"/>
        </w:rPr>
        <w:t xml:space="preserve"> between models and theories, </w:t>
      </w:r>
      <w:del w:id="76" w:author="Author">
        <w:r w:rsidR="00CB5CA3" w:rsidRPr="00174620" w:rsidDel="009E2160">
          <w:rPr>
            <w:rFonts w:asciiTheme="majorHAnsi" w:hAnsiTheme="majorHAnsi"/>
          </w:rPr>
          <w:delText>our aim is</w:delText>
        </w:r>
      </w:del>
      <w:ins w:id="77" w:author="Author">
        <w:r w:rsidR="009E2160">
          <w:rPr>
            <w:rFonts w:asciiTheme="majorHAnsi" w:hAnsiTheme="majorHAnsi"/>
          </w:rPr>
          <w:t>we aim</w:t>
        </w:r>
      </w:ins>
      <w:r w:rsidR="00CB5CA3" w:rsidRPr="00174620">
        <w:rPr>
          <w:rFonts w:asciiTheme="majorHAnsi" w:hAnsiTheme="majorHAnsi"/>
        </w:rPr>
        <w:t xml:space="preserve">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the</w:t>
      </w:r>
      <w:ins w:id="78" w:author="Author">
        <w:r w:rsidR="009E2160">
          <w:rPr>
            <w:rFonts w:asciiTheme="majorHAnsi" w:hAnsiTheme="majorHAnsi"/>
          </w:rPr>
          <w:t>m</w:t>
        </w:r>
        <w:del w:id="79" w:author="Author">
          <w:r w:rsidR="00057DF1" w:rsidDel="009E2160">
            <w:rPr>
              <w:rFonts w:asciiTheme="majorHAnsi" w:hAnsiTheme="majorHAnsi"/>
            </w:rPr>
            <w:delText>se</w:delText>
          </w:r>
        </w:del>
      </w:ins>
      <w:del w:id="80" w:author="Author">
        <w:r w:rsidR="00E83B88" w:rsidRPr="00174620" w:rsidDel="00057DF1">
          <w:rPr>
            <w:rFonts w:asciiTheme="majorHAnsi" w:hAnsiTheme="majorHAnsi"/>
          </w:rPr>
          <w:delText>m</w:delText>
        </w:r>
      </w:del>
      <w:r w:rsidR="00E83B88" w:rsidRPr="00174620">
        <w:rPr>
          <w:rFonts w:asciiTheme="majorHAnsi" w:hAnsiTheme="majorHAnsi"/>
        </w:rPr>
        <w:t xml:space="preserve"> solely </w:t>
      </w:r>
      <w:r w:rsidR="00CB5CA3" w:rsidRPr="00174620">
        <w:rPr>
          <w:rFonts w:asciiTheme="majorHAnsi" w:hAnsiTheme="majorHAnsi"/>
        </w:rPr>
        <w:t>with an eye toward</w:t>
      </w:r>
      <w:del w:id="81" w:author="Author">
        <w:r w:rsidR="00CB5CA3" w:rsidRPr="00174620" w:rsidDel="00057DF1">
          <w:rPr>
            <w:rFonts w:asciiTheme="majorHAnsi" w:hAnsiTheme="majorHAnsi"/>
          </w:rPr>
          <w:delText>s</w:delText>
        </w:r>
      </w:del>
      <w:r w:rsidR="00CB5CA3" w:rsidRPr="00174620">
        <w:rPr>
          <w:rFonts w:asciiTheme="majorHAnsi" w:hAnsiTheme="majorHAnsi"/>
        </w:rPr>
        <w:t xml:space="preserve"> increasing our chances of getting </w:t>
      </w:r>
      <w:r w:rsidR="00FF0B51" w:rsidRPr="00174620">
        <w:rPr>
          <w:rFonts w:asciiTheme="majorHAnsi" w:hAnsiTheme="majorHAnsi"/>
        </w:rPr>
        <w:t>it right.</w:t>
      </w:r>
    </w:p>
    <w:p w14:paraId="6EEC4015" w14:textId="247894C8" w:rsidR="00F8127A" w:rsidRPr="00174620" w:rsidRDefault="00D00CD8">
      <w:pPr>
        <w:pStyle w:val="Manuscriptparagraph"/>
        <w:ind w:firstLine="720"/>
        <w:rPr>
          <w:rFonts w:asciiTheme="majorHAnsi" w:hAnsiTheme="majorHAnsi"/>
        </w:rPr>
        <w:pPrChange w:id="82" w:author="Author">
          <w:pPr>
            <w:pStyle w:val="Manuscriptparagraph"/>
          </w:pPr>
        </w:pPrChange>
      </w:pPr>
      <w:r w:rsidRPr="00174620">
        <w:rPr>
          <w:rFonts w:asciiTheme="majorHAnsi" w:hAnsiTheme="majorHAnsi"/>
        </w:rPr>
        <w:lastRenderedPageBreak/>
        <w:t xml:space="preserve">To do this, </w:t>
      </w:r>
      <w:r w:rsidR="0031728F">
        <w:rPr>
          <w:rFonts w:asciiTheme="majorHAnsi" w:hAnsiTheme="majorHAnsi"/>
        </w:rPr>
        <w:t>w</w:t>
      </w:r>
      <w:r w:rsidRPr="00174620">
        <w:rPr>
          <w:rFonts w:asciiTheme="majorHAnsi" w:hAnsiTheme="majorHAnsi"/>
        </w:rPr>
        <w:t xml:space="preserve">e rely on the </w:t>
      </w:r>
      <w:r w:rsidR="00184D14">
        <w:rPr>
          <w:rFonts w:asciiTheme="majorHAnsi" w:hAnsiTheme="majorHAnsi"/>
        </w:rPr>
        <w:t xml:space="preserve">models presented </w:t>
      </w:r>
      <w:del w:id="83" w:author="Author">
        <w:r w:rsidR="00184D14" w:rsidDel="00BB7684">
          <w:rPr>
            <w:rFonts w:asciiTheme="majorHAnsi" w:hAnsiTheme="majorHAnsi"/>
          </w:rPr>
          <w:delText xml:space="preserve">elsewhere </w:delText>
        </w:r>
      </w:del>
      <w:r w:rsidR="00184D14">
        <w:rPr>
          <w:rFonts w:asciiTheme="majorHAnsi" w:hAnsiTheme="majorHAnsi"/>
        </w:rPr>
        <w:t xml:space="preserve">in this </w:t>
      </w:r>
      <w:ins w:id="84" w:author="Author">
        <w:r w:rsidR="00057DF1">
          <w:rPr>
            <w:rFonts w:asciiTheme="majorHAnsi" w:hAnsiTheme="majorHAnsi"/>
          </w:rPr>
          <w:t>issue</w:t>
        </w:r>
      </w:ins>
      <w:del w:id="85" w:author="Author">
        <w:r w:rsidR="00184D14" w:rsidDel="00057DF1">
          <w:rPr>
            <w:rFonts w:asciiTheme="majorHAnsi" w:hAnsiTheme="majorHAnsi"/>
          </w:rPr>
          <w:delText>volume</w:delText>
        </w:r>
      </w:del>
      <w:r w:rsidRPr="00174620">
        <w:rPr>
          <w:rFonts w:asciiTheme="majorHAnsi" w:hAnsiTheme="majorHAnsi"/>
        </w:rPr>
        <w:t xml:space="preserve">. We believe that each </w:t>
      </w:r>
      <w:ins w:id="86" w:author="Author">
        <w:r w:rsidR="00057DF1">
          <w:rPr>
            <w:rFonts w:asciiTheme="majorHAnsi" w:hAnsiTheme="majorHAnsi"/>
          </w:rPr>
          <w:t xml:space="preserve">model </w:t>
        </w:r>
      </w:ins>
      <w:r w:rsidRPr="00174620">
        <w:rPr>
          <w:rFonts w:asciiTheme="majorHAnsi" w:hAnsiTheme="majorHAnsi"/>
        </w:rPr>
        <w:t xml:space="preserve">captures an important set of insights about </w:t>
      </w:r>
      <w:r w:rsidR="007E0BD7">
        <w:rPr>
          <w:rFonts w:asciiTheme="majorHAnsi" w:hAnsiTheme="majorHAnsi"/>
        </w:rPr>
        <w:t>U</w:t>
      </w:r>
      <w:del w:id="87" w:author="Author">
        <w:r w:rsidR="007E0BD7" w:rsidDel="00057DF1">
          <w:rPr>
            <w:rFonts w:asciiTheme="majorHAnsi" w:hAnsiTheme="majorHAnsi"/>
          </w:rPr>
          <w:delText>.</w:delText>
        </w:r>
      </w:del>
      <w:r w:rsidR="007E0BD7">
        <w:rPr>
          <w:rFonts w:asciiTheme="majorHAnsi" w:hAnsiTheme="majorHAnsi"/>
        </w:rPr>
        <w:t>S</w:t>
      </w:r>
      <w:del w:id="88" w:author="Author">
        <w:r w:rsidR="007E0BD7" w:rsidDel="00057DF1">
          <w:rPr>
            <w:rFonts w:asciiTheme="majorHAnsi" w:hAnsiTheme="majorHAnsi"/>
          </w:rPr>
          <w:delText>.</w:delText>
        </w:r>
      </w:del>
      <w:r w:rsidR="007E0BD7">
        <w:rPr>
          <w:rFonts w:asciiTheme="majorHAnsi" w:hAnsiTheme="majorHAnsi"/>
        </w:rPr>
        <w:t xml:space="preserve"> elections</w:t>
      </w:r>
      <w:r w:rsidR="0031728F">
        <w:rPr>
          <w:rFonts w:asciiTheme="majorHAnsi" w:hAnsiTheme="majorHAnsi"/>
        </w:rPr>
        <w:t xml:space="preserve">.  </w:t>
      </w:r>
      <w:r w:rsidRPr="00174620">
        <w:rPr>
          <w:rFonts w:asciiTheme="majorHAnsi" w:hAnsiTheme="majorHAnsi"/>
        </w:rPr>
        <w:t xml:space="preserve"> </w:t>
      </w:r>
      <w:r w:rsidR="0031728F">
        <w:rPr>
          <w:rFonts w:asciiTheme="majorHAnsi" w:hAnsiTheme="majorHAnsi"/>
        </w:rPr>
        <w:t>O</w:t>
      </w:r>
      <w:r w:rsidRPr="00174620">
        <w:rPr>
          <w:rFonts w:asciiTheme="majorHAnsi" w:hAnsiTheme="majorHAnsi"/>
        </w:rPr>
        <w:t>ur approach combine</w:t>
      </w:r>
      <w:r w:rsidR="0031728F">
        <w:rPr>
          <w:rFonts w:asciiTheme="majorHAnsi" w:hAnsiTheme="majorHAnsi"/>
        </w:rPr>
        <w:t>s those</w:t>
      </w:r>
      <w:r w:rsidRPr="00174620">
        <w:rPr>
          <w:rFonts w:asciiTheme="majorHAnsi" w:hAnsiTheme="majorHAnsi"/>
        </w:rPr>
        <w:t xml:space="preserve"> insights into a single </w:t>
      </w:r>
      <w:r w:rsidR="00184D14">
        <w:rPr>
          <w:rFonts w:asciiTheme="majorHAnsi" w:hAnsiTheme="majorHAnsi"/>
        </w:rPr>
        <w:t>ensemble prediction</w:t>
      </w:r>
      <w:r w:rsidRPr="00174620">
        <w:rPr>
          <w:rFonts w:asciiTheme="majorHAnsi" w:hAnsiTheme="majorHAnsi"/>
        </w:rPr>
        <w:t xml:space="preserve">. </w:t>
      </w:r>
      <w:r w:rsidR="0031728F">
        <w:rPr>
          <w:rFonts w:asciiTheme="majorHAnsi" w:hAnsiTheme="majorHAnsi"/>
        </w:rPr>
        <w:t xml:space="preserve">For our purposes, the theoretical differences between the models are irrelevant. </w:t>
      </w:r>
      <w:r w:rsidR="00C14B06">
        <w:rPr>
          <w:rFonts w:asciiTheme="majorHAnsi" w:hAnsiTheme="majorHAnsi"/>
        </w:rPr>
        <w:t xml:space="preserve">  </w:t>
      </w:r>
      <w:r w:rsidRPr="00174620">
        <w:rPr>
          <w:rFonts w:asciiTheme="majorHAnsi" w:hAnsiTheme="majorHAnsi"/>
        </w:rPr>
        <w:t xml:space="preserve">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r w:rsidR="0031728F">
        <w:rPr>
          <w:rFonts w:asciiTheme="majorHAnsi" w:hAnsiTheme="majorHAnsi"/>
        </w:rPr>
        <w:t xml:space="preserve">  We then weight each forecast by its previous </w:t>
      </w:r>
      <w:r w:rsidR="00C14B06">
        <w:rPr>
          <w:rFonts w:asciiTheme="majorHAnsi" w:hAnsiTheme="majorHAnsi"/>
        </w:rPr>
        <w:t>performance</w:t>
      </w:r>
      <w:r w:rsidR="0031728F">
        <w:rPr>
          <w:rFonts w:asciiTheme="majorHAnsi" w:hAnsiTheme="majorHAnsi"/>
        </w:rPr>
        <w:t xml:space="preserve"> and combine them</w:t>
      </w:r>
      <w:r w:rsidR="0031728F" w:rsidRPr="00174620">
        <w:rPr>
          <w:rFonts w:asciiTheme="majorHAnsi" w:hAnsiTheme="majorHAnsi"/>
        </w:rPr>
        <w:t xml:space="preserve"> </w:t>
      </w:r>
      <w:del w:id="89" w:author="Author">
        <w:r w:rsidR="0031728F" w:rsidDel="00057DF1">
          <w:rPr>
            <w:rFonts w:asciiTheme="majorHAnsi" w:hAnsiTheme="majorHAnsi"/>
          </w:rPr>
          <w:delText>in an effort</w:delText>
        </w:r>
        <w:r w:rsidR="0031728F" w:rsidDel="0003372B">
          <w:rPr>
            <w:rFonts w:asciiTheme="majorHAnsi" w:hAnsiTheme="majorHAnsi"/>
          </w:rPr>
          <w:delText xml:space="preserve"> </w:delText>
        </w:r>
      </w:del>
      <w:r w:rsidR="0031728F">
        <w:rPr>
          <w:rFonts w:asciiTheme="majorHAnsi" w:hAnsiTheme="majorHAnsi"/>
        </w:rPr>
        <w:t>to create the most accurate out-of-sample forecast possible</w:t>
      </w:r>
      <w:r w:rsidR="00DE172C">
        <w:rPr>
          <w:rFonts w:asciiTheme="majorHAnsi" w:hAnsiTheme="majorHAnsi"/>
        </w:rPr>
        <w:t xml:space="preserve"> that also </w:t>
      </w:r>
      <w:del w:id="90" w:author="Author">
        <w:r w:rsidR="00DE172C" w:rsidDel="00EA4CE6">
          <w:rPr>
            <w:rFonts w:asciiTheme="majorHAnsi" w:hAnsiTheme="majorHAnsi"/>
          </w:rPr>
          <w:delText xml:space="preserve">adequately </w:delText>
        </w:r>
      </w:del>
      <w:r w:rsidR="00DE172C">
        <w:rPr>
          <w:rFonts w:asciiTheme="majorHAnsi" w:hAnsiTheme="majorHAnsi"/>
        </w:rPr>
        <w:t>captures the uncertainty and diversity inherent in these models.</w:t>
      </w:r>
    </w:p>
    <w:p w14:paraId="25067BD4" w14:textId="4BD3809B" w:rsidR="00CA58B9" w:rsidRPr="00CA58B9" w:rsidRDefault="00057DF1" w:rsidP="00CE2280">
      <w:pPr>
        <w:pStyle w:val="Manuscriptparagraph"/>
        <w:rPr>
          <w:rFonts w:asciiTheme="majorHAnsi" w:hAnsiTheme="majorHAnsi"/>
          <w:b/>
        </w:rPr>
      </w:pPr>
      <w:ins w:id="91"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Ensemble Bayesian Model Averaging</w:t>
      </w:r>
    </w:p>
    <w:p w14:paraId="78635BA3" w14:textId="09DF6247" w:rsidR="00F8127A" w:rsidRPr="00174620" w:rsidRDefault="00174620" w:rsidP="00CE2280">
      <w:pPr>
        <w:pStyle w:val="Manuscriptparagraph"/>
        <w:rPr>
          <w:rFonts w:asciiTheme="majorHAnsi" w:hAnsiTheme="majorHAnsi"/>
        </w:rPr>
      </w:pPr>
      <w:r>
        <w:rPr>
          <w:rFonts w:asciiTheme="majorHAnsi" w:hAnsiTheme="majorHAnsi"/>
        </w:rPr>
        <w:tab/>
      </w:r>
      <w:del w:id="92" w:author="Author">
        <w:r w:rsidDel="00A450CC">
          <w:rPr>
            <w:rFonts w:asciiTheme="majorHAnsi" w:hAnsiTheme="majorHAnsi"/>
          </w:rPr>
          <w:delText>The approach we use</w:delText>
        </w:r>
      </w:del>
      <w:ins w:id="93" w:author="Author">
        <w:r w:rsidR="00A450CC">
          <w:rPr>
            <w:rFonts w:asciiTheme="majorHAnsi" w:hAnsiTheme="majorHAnsi"/>
          </w:rPr>
          <w:t>Our approach</w:t>
        </w:r>
      </w:ins>
      <w:r>
        <w:rPr>
          <w:rFonts w:asciiTheme="majorHAnsi" w:hAnsiTheme="majorHAnsi"/>
        </w:rPr>
        <w:t xml:space="preserv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w:t>
      </w:r>
      <w:r w:rsidR="0031728F">
        <w:rPr>
          <w:rFonts w:asciiTheme="majorHAnsi" w:hAnsiTheme="majorHAnsi"/>
        </w:rPr>
        <w:t xml:space="preserve">, </w:t>
      </w:r>
      <w:del w:id="94" w:author="Author">
        <w:r w:rsidR="0031728F" w:rsidDel="00057DF1">
          <w:rPr>
            <w:rFonts w:asciiTheme="majorHAnsi" w:hAnsiTheme="majorHAnsi"/>
          </w:rPr>
          <w:delText xml:space="preserve">seeks to </w:delText>
        </w:r>
      </w:del>
      <w:r w:rsidR="00C2180B" w:rsidRPr="00174620">
        <w:rPr>
          <w:rFonts w:asciiTheme="majorHAnsi" w:hAnsiTheme="majorHAnsi"/>
        </w:rPr>
        <w:t>improv</w:t>
      </w:r>
      <w:r w:rsidR="0031728F">
        <w:rPr>
          <w:rFonts w:asciiTheme="majorHAnsi" w:hAnsiTheme="majorHAnsi"/>
        </w:rPr>
        <w:t>e</w:t>
      </w:r>
      <w:ins w:id="95" w:author="Author">
        <w:r w:rsidR="00057DF1">
          <w:rPr>
            <w:rFonts w:asciiTheme="majorHAnsi" w:hAnsiTheme="majorHAnsi"/>
          </w:rPr>
          <w:t>s</w:t>
        </w:r>
      </w:ins>
      <w:r w:rsidR="0031728F">
        <w:rPr>
          <w:rFonts w:asciiTheme="majorHAnsi" w:hAnsiTheme="majorHAnsi"/>
        </w:rPr>
        <w:t xml:space="preserve"> out-of-sample forecasting </w:t>
      </w:r>
      <w:r w:rsidR="00C2180B" w:rsidRPr="00174620">
        <w:rPr>
          <w:rFonts w:asciiTheme="majorHAnsi" w:hAnsiTheme="majorHAnsi"/>
        </w:rPr>
        <w:t>by aggregating across models</w:t>
      </w:r>
      <w:r w:rsidR="00ED7D47">
        <w:rPr>
          <w:rFonts w:asciiTheme="majorHAnsi" w:hAnsiTheme="majorHAnsi"/>
        </w:rPr>
        <w:t xml:space="preserve"> </w:t>
      </w:r>
      <w:ins w:id="96" w:author="Author">
        <w:del w:id="97" w:author="Author">
          <w:r w:rsidR="00A450CC" w:rsidDel="00DF7C26">
            <w:rPr>
              <w:rFonts w:asciiTheme="majorHAnsi" w:hAnsiTheme="majorHAnsi"/>
            </w:rPr>
            <w:delText xml:space="preserve"> </w:delText>
          </w:r>
        </w:del>
        <w:r w:rsidR="00A450CC">
          <w:rPr>
            <w:rFonts w:asciiTheme="majorHAnsi" w:hAnsiTheme="majorHAnsi"/>
          </w:rPr>
          <w:t xml:space="preserve">and originated in the field of weather forecasting </w:t>
        </w:r>
      </w:ins>
      <w:r w:rsidR="00AF152B" w:rsidRPr="00057129">
        <w:rPr>
          <w:rFonts w:asciiTheme="majorHAnsi" w:hAnsiTheme="majorHAnsi"/>
          <w:noProof/>
        </w:rPr>
        <w:t>(Raftery et al. 2005)</w:t>
      </w:r>
      <w:r w:rsidR="00C2180B" w:rsidRPr="00174620">
        <w:rPr>
          <w:rFonts w:asciiTheme="majorHAnsi" w:hAnsiTheme="majorHAnsi"/>
        </w:rPr>
        <w:t>.</w:t>
      </w:r>
      <w:ins w:id="98" w:author="Author">
        <w:r w:rsidR="00A450CC">
          <w:rPr>
            <w:rFonts w:asciiTheme="majorHAnsi" w:hAnsiTheme="majorHAnsi"/>
          </w:rPr>
          <w:t xml:space="preserve">  </w:t>
        </w:r>
        <w:r w:rsidR="00BB7684">
          <w:rPr>
            <w:rFonts w:asciiTheme="majorHAnsi" w:hAnsiTheme="majorHAnsi"/>
          </w:rPr>
          <w:t>&lt;\PQ_START\&gt;</w:t>
        </w:r>
      </w:ins>
      <w:r w:rsidR="00C2180B" w:rsidRPr="00174620">
        <w:rPr>
          <w:rFonts w:asciiTheme="majorHAnsi" w:hAnsiTheme="majorHAnsi"/>
        </w:rPr>
        <w:t xml:space="preserve"> </w:t>
      </w:r>
      <w:del w:id="99" w:author="Author">
        <w:r w:rsidDel="00A450CC">
          <w:rPr>
            <w:rFonts w:asciiTheme="majorHAnsi" w:hAnsiTheme="majorHAnsi"/>
          </w:rPr>
          <w:delText>The core intuition</w:delText>
        </w:r>
        <w:r w:rsidR="0031728F" w:rsidDel="00A450CC">
          <w:rPr>
            <w:rFonts w:asciiTheme="majorHAnsi" w:hAnsiTheme="majorHAnsi"/>
          </w:rPr>
          <w:delText xml:space="preserve"> of </w:delText>
        </w:r>
        <w:r w:rsidR="00C14B06" w:rsidDel="00A450CC">
          <w:rPr>
            <w:rFonts w:asciiTheme="majorHAnsi" w:hAnsiTheme="majorHAnsi"/>
          </w:rPr>
          <w:delText>EBMA</w:delText>
        </w:r>
      </w:del>
      <w:ins w:id="100" w:author="Author">
        <w:r w:rsidR="00A450CC">
          <w:rPr>
            <w:rFonts w:asciiTheme="majorHAnsi" w:hAnsiTheme="majorHAnsi"/>
          </w:rPr>
          <w:t xml:space="preserve">EBMA builds on the assumption that there exists no </w:t>
        </w:r>
      </w:ins>
      <w:del w:id="101" w:author="Author">
        <w:r w:rsidR="0031728F" w:rsidDel="00A450CC">
          <w:rPr>
            <w:rFonts w:asciiTheme="majorHAnsi" w:hAnsiTheme="majorHAnsi"/>
          </w:rPr>
          <w:delText xml:space="preserve">, which originates in the field of weather forecasting, </w:delText>
        </w:r>
        <w:r w:rsidDel="00A450CC">
          <w:rPr>
            <w:rFonts w:asciiTheme="majorHAnsi" w:hAnsiTheme="majorHAnsi"/>
          </w:rPr>
          <w:delText xml:space="preserve">is that there is probably no </w:delText>
        </w:r>
        <w:r w:rsidR="0031728F" w:rsidDel="00A450CC">
          <w:rPr>
            <w:rFonts w:asciiTheme="majorHAnsi" w:hAnsiTheme="majorHAnsi"/>
          </w:rPr>
          <w:delText>one</w:delText>
        </w:r>
        <w:r w:rsidDel="00A450CC">
          <w:rPr>
            <w:rFonts w:asciiTheme="majorHAnsi" w:hAnsiTheme="majorHAnsi"/>
          </w:rPr>
          <w:delText xml:space="preserve"> </w:delText>
        </w:r>
      </w:del>
      <w:r>
        <w:rPr>
          <w:rFonts w:asciiTheme="majorHAnsi" w:hAnsiTheme="majorHAnsi"/>
        </w:rPr>
        <w:t>“best” model for predicting outcomes of complex systems like the weather</w:t>
      </w:r>
      <w:r w:rsidR="00184D14">
        <w:rPr>
          <w:rFonts w:asciiTheme="majorHAnsi" w:hAnsiTheme="majorHAnsi"/>
        </w:rPr>
        <w:t xml:space="preserve"> </w:t>
      </w:r>
      <w:del w:id="102" w:author="Author">
        <w:r w:rsidR="00184D14" w:rsidDel="00A450CC">
          <w:rPr>
            <w:rFonts w:asciiTheme="majorHAnsi" w:hAnsiTheme="majorHAnsi"/>
          </w:rPr>
          <w:delText>(</w:delText>
        </w:r>
      </w:del>
      <w:r w:rsidR="00184D14">
        <w:rPr>
          <w:rFonts w:asciiTheme="majorHAnsi" w:hAnsiTheme="majorHAnsi"/>
        </w:rPr>
        <w:t>or presidential elections</w:t>
      </w:r>
      <w:del w:id="103" w:author="Author">
        <w:r w:rsidR="00184D14" w:rsidDel="00A450CC">
          <w:rPr>
            <w:rFonts w:asciiTheme="majorHAnsi" w:hAnsiTheme="majorHAnsi"/>
          </w:rPr>
          <w:delText>)</w:delText>
        </w:r>
      </w:del>
      <w:r>
        <w:rPr>
          <w:rFonts w:asciiTheme="majorHAnsi" w:hAnsiTheme="majorHAnsi"/>
        </w:rPr>
        <w:t xml:space="preserve">.  </w:t>
      </w:r>
      <w:r w:rsidR="0031728F">
        <w:rPr>
          <w:rFonts w:asciiTheme="majorHAnsi" w:hAnsiTheme="majorHAnsi"/>
        </w:rPr>
        <w:t>For instance, s</w:t>
      </w:r>
      <w:r w:rsidR="00C2180B" w:rsidRPr="00174620">
        <w:rPr>
          <w:rFonts w:asciiTheme="majorHAnsi" w:hAnsiTheme="majorHAnsi"/>
        </w:rPr>
        <w:t xml:space="preserve">ome weather models might </w:t>
      </w:r>
      <w:del w:id="104" w:author="Author">
        <w:r w:rsidR="00C2180B" w:rsidRPr="00174620" w:rsidDel="00A450CC">
          <w:rPr>
            <w:rFonts w:asciiTheme="majorHAnsi" w:hAnsiTheme="majorHAnsi"/>
          </w:rPr>
          <w:delText xml:space="preserve">be </w:delText>
        </w:r>
      </w:del>
      <w:r w:rsidR="00C2180B" w:rsidRPr="00174620">
        <w:rPr>
          <w:rFonts w:asciiTheme="majorHAnsi" w:hAnsiTheme="majorHAnsi"/>
        </w:rPr>
        <w:t xml:space="preserve">better </w:t>
      </w:r>
      <w:del w:id="105" w:author="Author">
        <w:r w:rsidR="00C2180B" w:rsidRPr="00174620" w:rsidDel="00A450CC">
          <w:rPr>
            <w:rFonts w:asciiTheme="majorHAnsi" w:hAnsiTheme="majorHAnsi"/>
          </w:rPr>
          <w:delText xml:space="preserve">at </w:delText>
        </w:r>
      </w:del>
      <w:r w:rsidR="00C2180B" w:rsidRPr="00174620">
        <w:rPr>
          <w:rFonts w:asciiTheme="majorHAnsi" w:hAnsiTheme="majorHAnsi"/>
        </w:rPr>
        <w:t>predic</w:t>
      </w:r>
      <w:r>
        <w:rPr>
          <w:rFonts w:asciiTheme="majorHAnsi" w:hAnsiTheme="majorHAnsi"/>
        </w:rPr>
        <w:t>t</w:t>
      </w:r>
      <w:del w:id="106" w:author="Author">
        <w:r w:rsidDel="00A450CC">
          <w:rPr>
            <w:rFonts w:asciiTheme="majorHAnsi" w:hAnsiTheme="majorHAnsi"/>
          </w:rPr>
          <w:delText>ing</w:delText>
        </w:r>
      </w:del>
      <w:r>
        <w:rPr>
          <w:rFonts w:asciiTheme="majorHAnsi" w:hAnsiTheme="majorHAnsi"/>
        </w:rPr>
        <w:t xml:space="preserve"> “normal” weather patterns while </w:t>
      </w:r>
      <w:r w:rsidR="00C2180B" w:rsidRPr="00174620">
        <w:rPr>
          <w:rFonts w:asciiTheme="majorHAnsi" w:hAnsiTheme="majorHAnsi"/>
        </w:rPr>
        <w:t>others</w:t>
      </w:r>
      <w:r>
        <w:rPr>
          <w:rFonts w:asciiTheme="majorHAnsi" w:hAnsiTheme="majorHAnsi"/>
        </w:rPr>
        <w:t xml:space="preserve"> </w:t>
      </w:r>
      <w:del w:id="107" w:author="Author">
        <w:r w:rsidDel="00A450CC">
          <w:rPr>
            <w:rFonts w:asciiTheme="majorHAnsi" w:hAnsiTheme="majorHAnsi"/>
          </w:rPr>
          <w:delText>are</w:delText>
        </w:r>
        <w:r w:rsidR="00C2180B" w:rsidRPr="00174620" w:rsidDel="00A450CC">
          <w:rPr>
            <w:rFonts w:asciiTheme="majorHAnsi" w:hAnsiTheme="majorHAnsi"/>
          </w:rPr>
          <w:delText xml:space="preserve"> </w:delText>
        </w:r>
      </w:del>
      <w:r w:rsidR="00C2180B" w:rsidRPr="00174620">
        <w:rPr>
          <w:rFonts w:asciiTheme="majorHAnsi" w:hAnsiTheme="majorHAnsi"/>
        </w:rPr>
        <w:t xml:space="preserve">better </w:t>
      </w:r>
      <w:ins w:id="108" w:author="Author">
        <w:r w:rsidR="00A450CC">
          <w:rPr>
            <w:rFonts w:asciiTheme="majorHAnsi" w:hAnsiTheme="majorHAnsi"/>
          </w:rPr>
          <w:t>f</w:t>
        </w:r>
      </w:ins>
      <w:del w:id="109" w:author="Author">
        <w:r w:rsidR="00C2180B" w:rsidRPr="00174620" w:rsidDel="00A450CC">
          <w:rPr>
            <w:rFonts w:asciiTheme="majorHAnsi" w:hAnsiTheme="majorHAnsi"/>
          </w:rPr>
          <w:delText xml:space="preserve">for </w:delText>
        </w:r>
      </w:del>
      <w:ins w:id="110" w:author="Author">
        <w:del w:id="111" w:author="Author">
          <w:r w:rsidR="00057DF1" w:rsidDel="00A450CC">
            <w:rPr>
              <w:rFonts w:asciiTheme="majorHAnsi" w:hAnsiTheme="majorHAnsi"/>
            </w:rPr>
            <w:delText>f</w:delText>
          </w:r>
        </w:del>
        <w:r w:rsidR="00057DF1">
          <w:rPr>
            <w:rFonts w:asciiTheme="majorHAnsi" w:hAnsiTheme="majorHAnsi"/>
          </w:rPr>
          <w:t>orecast</w:t>
        </w:r>
        <w:del w:id="112" w:author="Author">
          <w:r w:rsidR="00057DF1" w:rsidDel="00A450CC">
            <w:rPr>
              <w:rFonts w:asciiTheme="majorHAnsi" w:hAnsiTheme="majorHAnsi"/>
            </w:rPr>
            <w:delText>ing</w:delText>
          </w:r>
        </w:del>
        <w:r w:rsidR="00057DF1">
          <w:rPr>
            <w:rFonts w:asciiTheme="majorHAnsi" w:hAnsiTheme="majorHAnsi"/>
          </w:rPr>
          <w:t xml:space="preserve"> </w:t>
        </w:r>
      </w:ins>
      <w:r w:rsidR="00C2180B" w:rsidRPr="00174620">
        <w:rPr>
          <w:rFonts w:asciiTheme="majorHAnsi" w:hAnsiTheme="majorHAnsi"/>
        </w:rPr>
        <w:t>rapidly changing conditions</w:t>
      </w:r>
      <w:r>
        <w:rPr>
          <w:rFonts w:asciiTheme="majorHAnsi" w:hAnsiTheme="majorHAnsi"/>
        </w:rPr>
        <w:t xml:space="preserve">. </w:t>
      </w:r>
      <w:ins w:id="113" w:author="Author">
        <w:del w:id="114" w:author="Author">
          <w:r w:rsidR="00BB7684" w:rsidDel="00A450CC">
            <w:rPr>
              <w:rFonts w:asciiTheme="majorHAnsi" w:hAnsiTheme="majorHAnsi"/>
            </w:rPr>
            <w:delText>&lt;\PQ_end\&gt;</w:delText>
          </w:r>
        </w:del>
      </w:ins>
      <w:del w:id="115" w:author="Author">
        <w:r w:rsidR="0031728F" w:rsidDel="00A450CC">
          <w:rPr>
            <w:rFonts w:asciiTheme="majorHAnsi" w:hAnsiTheme="majorHAnsi"/>
          </w:rPr>
          <w:delText xml:space="preserve">  </w:delText>
        </w:r>
      </w:del>
      <w:r w:rsidR="0031728F">
        <w:rPr>
          <w:rFonts w:asciiTheme="majorHAnsi" w:hAnsiTheme="majorHAnsi"/>
        </w:rPr>
        <w:t>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 xml:space="preserve">models, </w:t>
      </w:r>
      <w:ins w:id="116" w:author="Author">
        <w:r w:rsidR="00A450CC">
          <w:rPr>
            <w:rFonts w:asciiTheme="majorHAnsi" w:hAnsiTheme="majorHAnsi"/>
          </w:rPr>
          <w:t xml:space="preserve">EBMA improves </w:t>
        </w:r>
      </w:ins>
      <w:r w:rsidR="0031728F">
        <w:rPr>
          <w:rFonts w:asciiTheme="majorHAnsi" w:hAnsiTheme="majorHAnsi"/>
        </w:rPr>
        <w:t xml:space="preserve">forecast accuracy </w:t>
      </w:r>
      <w:del w:id="117" w:author="Author">
        <w:r w:rsidR="0031728F" w:rsidDel="00A450CC">
          <w:rPr>
            <w:rFonts w:asciiTheme="majorHAnsi" w:hAnsiTheme="majorHAnsi"/>
          </w:rPr>
          <w:delText xml:space="preserve">can be improved </w:delText>
        </w:r>
      </w:del>
      <w:r w:rsidR="00C2180B" w:rsidRPr="00174620">
        <w:rPr>
          <w:rFonts w:asciiTheme="majorHAnsi" w:hAnsiTheme="majorHAnsi"/>
        </w:rPr>
        <w:t xml:space="preserve">without </w:t>
      </w:r>
      <w:ins w:id="118" w:author="Author">
        <w:r w:rsidR="00A450CC">
          <w:rPr>
            <w:rFonts w:asciiTheme="majorHAnsi" w:hAnsiTheme="majorHAnsi"/>
          </w:rPr>
          <w:t xml:space="preserve">attempting to </w:t>
        </w:r>
      </w:ins>
      <w:del w:id="119" w:author="Author">
        <w:r w:rsidR="00C2180B" w:rsidRPr="00174620" w:rsidDel="00A450CC">
          <w:rPr>
            <w:rFonts w:asciiTheme="majorHAnsi" w:hAnsiTheme="majorHAnsi"/>
          </w:rPr>
          <w:delText xml:space="preserve">having </w:delText>
        </w:r>
        <w:r w:rsidR="0031728F" w:rsidDel="00A450CC">
          <w:rPr>
            <w:rFonts w:asciiTheme="majorHAnsi" w:hAnsiTheme="majorHAnsi"/>
          </w:rPr>
          <w:delText>to try to</w:delText>
        </w:r>
      </w:del>
      <w:ins w:id="120" w:author="Author">
        <w:del w:id="121" w:author="Author">
          <w:r w:rsidR="000C1126" w:rsidDel="00A450CC">
            <w:rPr>
              <w:rFonts w:asciiTheme="majorHAnsi" w:hAnsiTheme="majorHAnsi"/>
            </w:rPr>
            <w:delText>to</w:delText>
          </w:r>
        </w:del>
      </w:ins>
      <w:del w:id="122" w:author="Author">
        <w:r w:rsidR="0031728F" w:rsidDel="00A450CC">
          <w:rPr>
            <w:rFonts w:asciiTheme="majorHAnsi" w:hAnsiTheme="majorHAnsi"/>
          </w:rPr>
          <w:delText xml:space="preserve"> </w:delText>
        </w:r>
      </w:del>
      <w:r w:rsidR="0031728F">
        <w:rPr>
          <w:rFonts w:asciiTheme="majorHAnsi" w:hAnsiTheme="majorHAnsi"/>
        </w:rPr>
        <w:t xml:space="preserve">select the </w:t>
      </w:r>
      <w:r w:rsidR="000231B2">
        <w:rPr>
          <w:rFonts w:asciiTheme="majorHAnsi" w:hAnsiTheme="majorHAnsi"/>
        </w:rPr>
        <w:t>“best” model.</w:t>
      </w:r>
      <w:ins w:id="123" w:author="Author">
        <w:r w:rsidR="00A450CC" w:rsidRPr="00A450CC">
          <w:rPr>
            <w:rFonts w:asciiTheme="majorHAnsi" w:hAnsiTheme="majorHAnsi"/>
          </w:rPr>
          <w:t xml:space="preserve"> </w:t>
        </w:r>
        <w:r w:rsidR="00A450CC">
          <w:rPr>
            <w:rFonts w:asciiTheme="majorHAnsi" w:hAnsiTheme="majorHAnsi"/>
          </w:rPr>
          <w:t>&lt;\</w:t>
        </w:r>
        <w:proofErr w:type="spellStart"/>
        <w:r w:rsidR="00A450CC">
          <w:rPr>
            <w:rFonts w:asciiTheme="majorHAnsi" w:hAnsiTheme="majorHAnsi"/>
          </w:rPr>
          <w:t>PQ_end</w:t>
        </w:r>
        <w:proofErr w:type="spellEnd"/>
        <w:r w:rsidR="00A450CC">
          <w:rPr>
            <w:rFonts w:asciiTheme="majorHAnsi" w:hAnsiTheme="majorHAnsi"/>
          </w:rPr>
          <w:t>\&gt;</w:t>
        </w:r>
      </w:ins>
    </w:p>
    <w:p w14:paraId="01FD9DD9" w14:textId="7D19C22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w:t>
      </w:r>
      <w:del w:id="124" w:author="Author">
        <w:r w:rsidR="008F149B" w:rsidRPr="00174620" w:rsidDel="00D515E2">
          <w:rPr>
            <w:rFonts w:asciiTheme="majorHAnsi" w:hAnsiTheme="majorHAnsi"/>
          </w:rPr>
          <w:delText xml:space="preserve">uses </w:delText>
        </w:r>
      </w:del>
      <w:ins w:id="125" w:author="Author">
        <w:r w:rsidR="00D515E2">
          <w:rPr>
            <w:rFonts w:asciiTheme="majorHAnsi" w:hAnsiTheme="majorHAnsi"/>
          </w:rPr>
          <w:t>evaluates</w:t>
        </w:r>
        <w:r w:rsidR="00D515E2" w:rsidRPr="00174620">
          <w:rPr>
            <w:rFonts w:asciiTheme="majorHAnsi" w:hAnsiTheme="majorHAnsi"/>
          </w:rPr>
          <w:t xml:space="preserve"> </w:t>
        </w:r>
      </w:ins>
      <w:r w:rsidR="008F149B" w:rsidRPr="00174620">
        <w:rPr>
          <w:rFonts w:asciiTheme="majorHAnsi" w:hAnsiTheme="majorHAnsi"/>
        </w:rPr>
        <w:t xml:space="preserve">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w:t>
      </w:r>
      <w:r w:rsidR="00AD5AF6">
        <w:rPr>
          <w:rFonts w:asciiTheme="majorHAnsi" w:hAnsiTheme="majorHAnsi"/>
        </w:rPr>
        <w:t>a</w:t>
      </w:r>
      <w:r w:rsidR="008F149B" w:rsidRPr="00174620">
        <w:rPr>
          <w:rFonts w:asciiTheme="majorHAnsi" w:hAnsiTheme="majorHAnsi"/>
        </w:rPr>
        <w:t xml:space="preserv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w:t>
      </w:r>
      <w:ins w:id="126" w:author="Author">
        <w:r w:rsidR="0003372B">
          <w:rPr>
            <w:rFonts w:asciiTheme="majorHAnsi" w:hAnsiTheme="majorHAnsi"/>
          </w:rPr>
          <w:t xml:space="preserve">Roughly speaking, </w:t>
        </w:r>
      </w:ins>
      <w:del w:id="127" w:author="Author">
        <w:r w:rsidR="008F149B" w:rsidRPr="00174620" w:rsidDel="0003372B">
          <w:rPr>
            <w:rFonts w:asciiTheme="majorHAnsi" w:hAnsiTheme="majorHAnsi"/>
          </w:rPr>
          <w:delText>T</w:delText>
        </w:r>
      </w:del>
      <w:ins w:id="128" w:author="Author">
        <w:del w:id="129" w:author="Author">
          <w:r w:rsidR="0003372B" w:rsidDel="00D515E2">
            <w:rPr>
              <w:rFonts w:asciiTheme="majorHAnsi" w:hAnsiTheme="majorHAnsi"/>
            </w:rPr>
            <w:delText>t</w:delText>
          </w:r>
        </w:del>
      </w:ins>
      <w:del w:id="130" w:author="Author">
        <w:r w:rsidR="008F149B" w:rsidRPr="00174620" w:rsidDel="00D515E2">
          <w:rPr>
            <w:rFonts w:asciiTheme="majorHAnsi" w:hAnsiTheme="majorHAnsi"/>
          </w:rPr>
          <w:delText xml:space="preserve">he </w:delText>
        </w:r>
      </w:del>
      <w:r w:rsidR="008F149B" w:rsidRPr="00174620">
        <w:rPr>
          <w:rFonts w:asciiTheme="majorHAnsi" w:hAnsiTheme="majorHAnsi"/>
        </w:rPr>
        <w:t xml:space="preserve">EBMA </w:t>
      </w:r>
      <w:ins w:id="131" w:author="Author">
        <w:r w:rsidR="00D515E2">
          <w:rPr>
            <w:rFonts w:asciiTheme="majorHAnsi" w:hAnsiTheme="majorHAnsi"/>
          </w:rPr>
          <w:t>creates a</w:t>
        </w:r>
      </w:ins>
      <w:del w:id="132" w:author="Author">
        <w:r w:rsidR="008F149B" w:rsidRPr="00174620" w:rsidDel="00D515E2">
          <w:rPr>
            <w:rFonts w:asciiTheme="majorHAnsi" w:hAnsiTheme="majorHAnsi"/>
          </w:rPr>
          <w:delText>prediction is then a</w:delText>
        </w:r>
      </w:del>
      <w:r w:rsidR="008F149B" w:rsidRPr="00174620">
        <w:rPr>
          <w:rFonts w:asciiTheme="majorHAnsi" w:hAnsiTheme="majorHAnsi"/>
        </w:rPr>
        <w:t xml:space="preserve"> </w:t>
      </w:r>
      <w:del w:id="133" w:author="Author">
        <w:r w:rsidR="008F149B" w:rsidRPr="00174620" w:rsidDel="00057DF1">
          <w:rPr>
            <w:rFonts w:asciiTheme="majorHAnsi" w:hAnsiTheme="majorHAnsi"/>
          </w:rPr>
          <w:delText xml:space="preserve">kind of </w:delText>
        </w:r>
      </w:del>
      <w:r w:rsidR="008F149B" w:rsidRPr="00174620">
        <w:rPr>
          <w:rFonts w:asciiTheme="majorHAnsi" w:hAnsiTheme="majorHAnsi"/>
        </w:rPr>
        <w:t xml:space="preserve">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del w:id="134" w:author="Author">
        <w:r w:rsidR="00E84088" w:rsidRPr="00F421C5" w:rsidDel="0003372B">
          <w:rPr>
            <w:rFonts w:asciiTheme="majorHAnsi" w:hAnsiTheme="majorHAnsi"/>
            <w:vertAlign w:val="superscript"/>
            <w:rPrChange w:id="135" w:author="Author">
              <w:rPr>
                <w:rFonts w:asciiTheme="majorHAnsi" w:hAnsiTheme="majorHAnsi" w:cs="Times New Roman"/>
                <w:sz w:val="22"/>
                <w:szCs w:val="22"/>
              </w:rPr>
            </w:rPrChange>
          </w:rPr>
          <w:delText xml:space="preserve"> </w:delText>
        </w:r>
      </w:del>
      <w:r w:rsidR="00E84088" w:rsidRPr="00F421C5">
        <w:rPr>
          <w:rFonts w:asciiTheme="majorHAnsi" w:hAnsiTheme="majorHAnsi"/>
          <w:vertAlign w:val="superscript"/>
          <w:rPrChange w:id="136" w:author="Author">
            <w:rPr>
              <w:rFonts w:asciiTheme="majorHAnsi" w:hAnsiTheme="majorHAnsi" w:cs="Times New Roman"/>
              <w:sz w:val="22"/>
              <w:szCs w:val="22"/>
            </w:rPr>
          </w:rPrChange>
        </w:rPr>
        <w:t>1</w:t>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t>
      </w:r>
      <w:del w:id="137" w:author="Author">
        <w:r w:rsidR="003938B5" w:rsidRPr="00174620" w:rsidDel="00057DF1">
          <w:rPr>
            <w:rFonts w:asciiTheme="majorHAnsi" w:hAnsiTheme="majorHAnsi"/>
          </w:rPr>
          <w:delText>will</w:delText>
        </w:r>
      </w:del>
      <w:r w:rsidR="003938B5" w:rsidRPr="00174620">
        <w:rPr>
          <w:rFonts w:asciiTheme="majorHAnsi" w:hAnsiTheme="majorHAnsi"/>
        </w:rPr>
        <w:t xml:space="preserve"> give</w:t>
      </w:r>
      <w:ins w:id="138" w:author="Author">
        <w:r w:rsidR="00057DF1">
          <w:rPr>
            <w:rFonts w:asciiTheme="majorHAnsi" w:hAnsiTheme="majorHAnsi"/>
          </w:rPr>
          <w:t>s</w:t>
        </w:r>
      </w:ins>
      <w:r w:rsidR="003938B5" w:rsidRPr="00174620">
        <w:rPr>
          <w:rFonts w:asciiTheme="majorHAnsi" w:hAnsiTheme="majorHAnsi"/>
        </w:rPr>
        <w:t xml:space="preserve"> more weight to </w:t>
      </w:r>
      <w:ins w:id="139" w:author="Author">
        <w:r w:rsidR="00D515E2">
          <w:rPr>
            <w:rFonts w:asciiTheme="majorHAnsi" w:hAnsiTheme="majorHAnsi"/>
          </w:rPr>
          <w:t xml:space="preserve">more accurate </w:t>
        </w:r>
      </w:ins>
      <w:r w:rsidR="0031685C">
        <w:rPr>
          <w:rFonts w:asciiTheme="majorHAnsi" w:hAnsiTheme="majorHAnsi"/>
        </w:rPr>
        <w:t>component</w:t>
      </w:r>
      <w:r w:rsidR="00AD5AF6">
        <w:rPr>
          <w:rFonts w:asciiTheme="majorHAnsi" w:hAnsiTheme="majorHAnsi"/>
        </w:rPr>
        <w:t xml:space="preserve"> model</w:t>
      </w:r>
      <w:r w:rsidR="0031685C">
        <w:rPr>
          <w:rFonts w:asciiTheme="majorHAnsi" w:hAnsiTheme="majorHAnsi"/>
        </w:rPr>
        <w:t>s</w:t>
      </w:r>
      <w:del w:id="140" w:author="Author">
        <w:r w:rsidR="003938B5" w:rsidRPr="00174620" w:rsidDel="00D515E2">
          <w:rPr>
            <w:rFonts w:asciiTheme="majorHAnsi" w:hAnsiTheme="majorHAnsi"/>
          </w:rPr>
          <w:delText xml:space="preserve"> that have been more accurate in the </w:delText>
        </w:r>
        <w:r w:rsidR="0058526D" w:rsidRPr="0031685C" w:rsidDel="00D515E2">
          <w:rPr>
            <w:rFonts w:asciiTheme="majorHAnsi" w:hAnsiTheme="majorHAnsi"/>
          </w:rPr>
          <w:delText>calibration</w:delText>
        </w:r>
        <w:r w:rsidR="003938B5" w:rsidRPr="00174620" w:rsidDel="00D515E2">
          <w:rPr>
            <w:rFonts w:asciiTheme="majorHAnsi" w:hAnsiTheme="majorHAnsi"/>
            <w:i/>
          </w:rPr>
          <w:delText xml:space="preserve"> </w:delText>
        </w:r>
        <w:r w:rsidR="003938B5" w:rsidRPr="00174620" w:rsidDel="00D515E2">
          <w:rPr>
            <w:rFonts w:asciiTheme="majorHAnsi" w:hAnsiTheme="majorHAnsi"/>
          </w:rPr>
          <w:delText>period</w:delText>
        </w:r>
      </w:del>
      <w:r w:rsidR="003938B5" w:rsidRPr="00174620">
        <w:rPr>
          <w:rFonts w:asciiTheme="majorHAnsi" w:hAnsiTheme="majorHAnsi"/>
        </w:rPr>
        <w:t>, as well as those models that make more unique predictions.</w:t>
      </w:r>
      <w:del w:id="141" w:author="Author">
        <w:r w:rsidR="003938B5" w:rsidRPr="00174620" w:rsidDel="00F053D4">
          <w:rPr>
            <w:rStyle w:val="FootnoteReference"/>
            <w:rFonts w:asciiTheme="majorHAnsi" w:hAnsiTheme="majorHAnsi"/>
          </w:rPr>
          <w:footnoteReference w:id="1"/>
        </w:r>
        <w:r w:rsidR="00E84088" w:rsidDel="0003372B">
          <w:rPr>
            <w:rFonts w:asciiTheme="majorHAnsi" w:hAnsiTheme="majorHAnsi"/>
          </w:rPr>
          <w:delText xml:space="preserve"> </w:delText>
        </w:r>
      </w:del>
      <w:r w:rsidR="00E84088" w:rsidRPr="00D62E4E">
        <w:rPr>
          <w:rFonts w:asciiTheme="majorHAnsi" w:hAnsiTheme="majorHAnsi"/>
          <w:vertAlign w:val="superscript"/>
          <w:rPrChange w:id="144" w:author="Author">
            <w:rPr>
              <w:rFonts w:asciiTheme="majorHAnsi" w:hAnsiTheme="majorHAnsi" w:cs="Times New Roman"/>
              <w:sz w:val="22"/>
              <w:szCs w:val="22"/>
            </w:rPr>
          </w:rPrChange>
        </w:rPr>
        <w:t>2</w:t>
      </w:r>
      <w:r w:rsidR="00D2686E" w:rsidRPr="00174620">
        <w:rPr>
          <w:rFonts w:asciiTheme="majorHAnsi" w:hAnsiTheme="majorHAnsi"/>
        </w:rPr>
        <w:t xml:space="preserve"> One advantage of EBM</w:t>
      </w:r>
      <w:r w:rsidR="00611989" w:rsidRPr="00174620">
        <w:rPr>
          <w:rFonts w:asciiTheme="majorHAnsi" w:hAnsiTheme="majorHAnsi"/>
        </w:rPr>
        <w:t xml:space="preserve">A is that it </w:t>
      </w:r>
      <w:del w:id="145" w:author="Author">
        <w:r w:rsidR="007A33CC" w:rsidDel="00D515E2">
          <w:rPr>
            <w:rFonts w:asciiTheme="majorHAnsi" w:hAnsiTheme="majorHAnsi"/>
          </w:rPr>
          <w:delText xml:space="preserve">only </w:delText>
        </w:r>
        <w:r w:rsidR="00C14B06" w:rsidDel="00D515E2">
          <w:rPr>
            <w:rFonts w:asciiTheme="majorHAnsi" w:hAnsiTheme="majorHAnsi"/>
          </w:rPr>
          <w:delText>uses</w:delText>
        </w:r>
      </w:del>
      <w:ins w:id="146" w:author="Author">
        <w:r w:rsidR="00D515E2">
          <w:rPr>
            <w:rFonts w:asciiTheme="majorHAnsi" w:hAnsiTheme="majorHAnsi"/>
          </w:rPr>
          <w:t>relies on</w:t>
        </w:r>
      </w:ins>
      <w:r w:rsidR="00C14B06">
        <w:rPr>
          <w:rFonts w:asciiTheme="majorHAnsi" w:hAnsiTheme="majorHAnsi"/>
        </w:rPr>
        <w:t xml:space="preserve"> </w:t>
      </w:r>
      <w:r w:rsidR="00AD5AF6">
        <w:rPr>
          <w:rFonts w:asciiTheme="majorHAnsi" w:hAnsiTheme="majorHAnsi"/>
        </w:rPr>
        <w:t xml:space="preserve">predictions from each component model rather than the full set of covariates and </w:t>
      </w:r>
      <w:r w:rsidR="00AD5AF6">
        <w:rPr>
          <w:rFonts w:asciiTheme="majorHAnsi" w:hAnsiTheme="majorHAnsi"/>
        </w:rPr>
        <w:lastRenderedPageBreak/>
        <w:t xml:space="preserve">estimated coefficients. </w:t>
      </w:r>
      <w:ins w:id="147" w:author="Author">
        <w:r w:rsidR="00F053D4">
          <w:rPr>
            <w:rFonts w:asciiTheme="majorHAnsi" w:hAnsiTheme="majorHAnsi"/>
          </w:rPr>
          <w:t>Thus, i</w:t>
        </w:r>
      </w:ins>
      <w:del w:id="148" w:author="Author">
        <w:r w:rsidR="00611989" w:rsidRPr="00174620" w:rsidDel="00F053D4">
          <w:rPr>
            <w:rFonts w:asciiTheme="majorHAnsi" w:hAnsiTheme="majorHAnsi"/>
          </w:rPr>
          <w:delText>I</w:delText>
        </w:r>
      </w:del>
      <w:r w:rsidR="00611989" w:rsidRPr="00174620">
        <w:rPr>
          <w:rFonts w:asciiTheme="majorHAnsi" w:hAnsiTheme="majorHAnsi"/>
        </w:rPr>
        <w:t xml:space="preserve">t is </w:t>
      </w:r>
      <w:del w:id="149" w:author="Author">
        <w:r w:rsidR="00611989" w:rsidRPr="00174620" w:rsidDel="00F053D4">
          <w:rPr>
            <w:rFonts w:asciiTheme="majorHAnsi" w:hAnsiTheme="majorHAnsi"/>
          </w:rPr>
          <w:delText xml:space="preserve">thus </w:delText>
        </w:r>
      </w:del>
      <w:r w:rsidR="00611989" w:rsidRPr="00174620">
        <w:rPr>
          <w:rFonts w:asciiTheme="majorHAnsi" w:hAnsiTheme="majorHAnsi"/>
        </w:rPr>
        <w:t xml:space="preserve">possible to </w:t>
      </w:r>
      <w:del w:id="150" w:author="Author">
        <w:r w:rsidR="00611989" w:rsidRPr="00174620" w:rsidDel="00D515E2">
          <w:rPr>
            <w:rFonts w:asciiTheme="majorHAnsi" w:hAnsiTheme="majorHAnsi"/>
          </w:rPr>
          <w:delText xml:space="preserve">use </w:delText>
        </w:r>
      </w:del>
      <w:ins w:id="151" w:author="Author">
        <w:r w:rsidR="00D515E2">
          <w:rPr>
            <w:rFonts w:asciiTheme="majorHAnsi" w:hAnsiTheme="majorHAnsi"/>
          </w:rPr>
          <w:t>include</w:t>
        </w:r>
        <w:r w:rsidR="00D515E2" w:rsidRPr="00174620">
          <w:rPr>
            <w:rFonts w:asciiTheme="majorHAnsi" w:hAnsiTheme="majorHAnsi"/>
          </w:rPr>
          <w:t xml:space="preserve"> </w:t>
        </w:r>
      </w:ins>
      <w:r w:rsidR="00611989" w:rsidRPr="00174620">
        <w:rPr>
          <w:rFonts w:asciiTheme="majorHAnsi" w:hAnsiTheme="majorHAnsi"/>
        </w:rPr>
        <w:t>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AD5AF6">
        <w:rPr>
          <w:rFonts w:asciiTheme="majorHAnsi" w:hAnsiTheme="majorHAnsi"/>
        </w:rPr>
        <w:t xml:space="preserve"> agent-</w:t>
      </w:r>
      <w:r w:rsidR="00BE2AA5" w:rsidRPr="00174620">
        <w:rPr>
          <w:rFonts w:asciiTheme="majorHAnsi" w:hAnsiTheme="majorHAnsi"/>
        </w:rPr>
        <w:t>based models</w:t>
      </w:r>
      <w:r w:rsidR="00611989" w:rsidRPr="00174620">
        <w:rPr>
          <w:rFonts w:asciiTheme="majorHAnsi" w:hAnsiTheme="majorHAnsi"/>
        </w:rPr>
        <w:t xml:space="preserve">. </w:t>
      </w:r>
    </w:p>
    <w:p w14:paraId="341F5CE5" w14:textId="4CD3A968" w:rsidR="00CA58B9" w:rsidRPr="00CA58B9" w:rsidRDefault="00F053D4" w:rsidP="00CE2280">
      <w:pPr>
        <w:pStyle w:val="Manuscriptparagraph"/>
        <w:rPr>
          <w:rFonts w:asciiTheme="majorHAnsi" w:hAnsiTheme="majorHAnsi"/>
          <w:b/>
        </w:rPr>
      </w:pPr>
      <w:ins w:id="152"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Mathematical intuition</w:t>
      </w:r>
    </w:p>
    <w:p w14:paraId="4F4E20D1" w14:textId="34B308CB" w:rsidR="00BE2AA5"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del w:id="153" w:author="Author">
        <w:r w:rsidR="00C2180B" w:rsidRPr="00174620" w:rsidDel="0003372B">
          <w:rPr>
            <w:rFonts w:asciiTheme="majorHAnsi" w:hAnsiTheme="majorHAnsi"/>
          </w:rPr>
          <w:delText xml:space="preserve"> </w:delText>
        </w:r>
        <w:r w:rsidR="00E84088" w:rsidDel="00F053D4">
          <w:rPr>
            <w:rFonts w:asciiTheme="majorHAnsi" w:hAnsiTheme="majorHAnsi"/>
          </w:rPr>
          <w:delText xml:space="preserve"> </w:delText>
        </w:r>
      </w:del>
      <w:r w:rsidR="00E84088" w:rsidRPr="00D62E4E">
        <w:rPr>
          <w:rFonts w:asciiTheme="majorHAnsi" w:hAnsiTheme="majorHAnsi"/>
          <w:vertAlign w:val="superscript"/>
          <w:rPrChange w:id="154" w:author="Author">
            <w:rPr>
              <w:rFonts w:asciiTheme="majorHAnsi" w:hAnsiTheme="majorHAnsi" w:cs="Times New Roman"/>
              <w:sz w:val="22"/>
              <w:szCs w:val="22"/>
            </w:rPr>
          </w:rPrChange>
        </w:rPr>
        <w:t>3</w:t>
      </w:r>
      <w:r w:rsidR="00E84088">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 xml:space="preserve">that is to be predicted and </w:t>
      </w:r>
      <w:r w:rsidR="00DA652F" w:rsidRPr="00C14B06">
        <w:rPr>
          <w:rFonts w:asciiTheme="majorHAnsi" w:hAnsiTheme="majorHAnsi"/>
          <w:i/>
        </w:rPr>
        <w:t xml:space="preserve">k </w:t>
      </w:r>
      <w:del w:id="155" w:author="Author">
        <w:r w:rsidR="00DA652F" w:rsidRPr="00174620" w:rsidDel="0003372B">
          <w:rPr>
            <w:rFonts w:asciiTheme="majorHAnsi" w:hAnsiTheme="majorHAnsi"/>
          </w:rPr>
          <w:delText xml:space="preserve">predictive </w:delText>
        </w:r>
      </w:del>
      <w:ins w:id="156" w:author="Author">
        <w:r w:rsidR="0003372B">
          <w:rPr>
            <w:rFonts w:asciiTheme="majorHAnsi" w:hAnsiTheme="majorHAnsi"/>
          </w:rPr>
          <w:t>forecasting</w:t>
        </w:r>
        <w:r w:rsidR="0003372B" w:rsidRPr="00174620">
          <w:rPr>
            <w:rFonts w:asciiTheme="majorHAnsi" w:hAnsiTheme="majorHAnsi"/>
          </w:rPr>
          <w:t xml:space="preserve"> </w:t>
        </w:r>
      </w:ins>
      <w:r w:rsidR="00DA652F" w:rsidRPr="00174620">
        <w:rPr>
          <w:rFonts w:asciiTheme="majorHAnsi" w:hAnsiTheme="majorHAnsi"/>
        </w:rPr>
        <w:t>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w:t>
      </w:r>
      <w:r w:rsidR="00867CB5">
        <w:rPr>
          <w:rFonts w:asciiTheme="majorHAnsi" w:hAnsiTheme="majorHAnsi"/>
        </w:rPr>
        <w:t>e model capturing the true data-</w:t>
      </w:r>
      <w:r w:rsidR="0031685C">
        <w:rPr>
          <w:rFonts w:asciiTheme="majorHAnsi" w:hAnsiTheme="majorHAnsi"/>
        </w:rPr>
        <w:t>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ins w:id="157" w:author="Author">
        <w:r w:rsidR="00F053D4">
          <w:rPr>
            <w:rFonts w:asciiTheme="majorHAnsi" w:hAnsiTheme="majorHAnsi"/>
          </w:rPr>
          <w:t>,</w:t>
        </w:r>
      </w:ins>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del w:id="158" w:author="Author">
        <w:r w:rsidR="00BE2AA5" w:rsidRPr="00174620" w:rsidDel="0003372B">
          <w:rPr>
            <w:rFonts w:asciiTheme="majorHAnsi" w:hAnsiTheme="majorHAnsi"/>
          </w:rPr>
          <w:delText>With the help of simple math and</w:delText>
        </w:r>
      </w:del>
      <w:ins w:id="159" w:author="Author">
        <w:r w:rsidR="0003372B">
          <w:rPr>
            <w:rFonts w:asciiTheme="majorHAnsi" w:hAnsiTheme="majorHAnsi"/>
          </w:rPr>
          <w:t>Applying</w:t>
        </w:r>
      </w:ins>
      <w:r w:rsidR="00DA652F" w:rsidRPr="00174620">
        <w:rPr>
          <w:rFonts w:asciiTheme="majorHAnsi" w:hAnsiTheme="majorHAnsi"/>
        </w:rPr>
        <w:t xml:space="preserve"> Bayes’ rule</w:t>
      </w:r>
      <w:r w:rsidR="005B27F6" w:rsidRPr="00174620">
        <w:rPr>
          <w:rFonts w:asciiTheme="majorHAnsi" w:hAnsiTheme="majorHAnsi"/>
        </w:rPr>
        <w:t>,</w:t>
      </w:r>
      <w:ins w:id="160" w:author="Author">
        <w:r w:rsidR="00BB7684">
          <w:rPr>
            <w:rFonts w:asciiTheme="majorHAnsi" w:hAnsiTheme="majorHAnsi"/>
          </w:rPr>
          <w:t xml:space="preserve"> we </w:t>
        </w:r>
        <w:del w:id="161" w:author="Author">
          <w:r w:rsidR="00BB7684" w:rsidDel="00F45D07">
            <w:rPr>
              <w:rFonts w:asciiTheme="majorHAnsi" w:hAnsiTheme="majorHAnsi"/>
            </w:rPr>
            <w:delText>can</w:delText>
          </w:r>
        </w:del>
      </w:ins>
      <w:del w:id="162" w:author="Author">
        <w:r w:rsidR="00DA652F" w:rsidRPr="00174620" w:rsidDel="00F45D07">
          <w:rPr>
            <w:rFonts w:asciiTheme="majorHAnsi" w:hAnsiTheme="majorHAnsi"/>
          </w:rPr>
          <w:delText xml:space="preserve"> it is then possible to </w:delText>
        </w:r>
      </w:del>
      <w:r w:rsidR="00DA652F" w:rsidRPr="00174620">
        <w:rPr>
          <w:rFonts w:asciiTheme="majorHAnsi" w:hAnsiTheme="majorHAnsi"/>
        </w:rPr>
        <w:t xml:space="preserve">derive the marginal predictive distribution of </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t</m:t>
                </m:r>
              </m:sup>
            </m:sSup>
          </m:e>
          <m:sup>
            <m:r>
              <w:rPr>
                <w:rFonts w:ascii="Cambria Math" w:hAnsi="Cambria Math"/>
              </w:rPr>
              <m:t>*</m:t>
            </m:r>
          </m:sup>
        </m:sSup>
      </m:oMath>
      <w:r w:rsidR="00DA652F" w:rsidRPr="00174620">
        <w:rPr>
          <w:rFonts w:asciiTheme="majorHAnsi" w:hAnsiTheme="majorHAnsi"/>
        </w:rPr>
        <w:t xml:space="preserve"> given the </w:t>
      </w:r>
      <w:r w:rsidR="00DA652F" w:rsidRPr="00867CB5">
        <w:rPr>
          <w:rFonts w:asciiTheme="majorHAnsi" w:hAnsiTheme="majorHAnsi"/>
          <w:i/>
        </w:rPr>
        <w:t>k</w:t>
      </w:r>
      <w:r w:rsidR="00DA652F" w:rsidRPr="00174620">
        <w:rPr>
          <w:rFonts w:asciiTheme="majorHAnsi" w:hAnsiTheme="majorHAnsi"/>
        </w:rPr>
        <w:t xml:space="preserve">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F03F4E">
        <w:rPr>
          <w:rFonts w:asciiTheme="majorHAnsi" w:hAnsiTheme="majorHAnsi"/>
        </w:rPr>
        <w:t xml:space="preserve"> </w:t>
      </w:r>
      <w:r w:rsidR="000F58A5" w:rsidRPr="00174620">
        <w:rPr>
          <w:rFonts w:asciiTheme="majorHAnsi" w:hAnsiTheme="majorHAnsi"/>
        </w:rPr>
        <w:t xml:space="preserve"> </w:t>
      </w:r>
    </w:p>
    <w:p w14:paraId="515C46E3" w14:textId="69FCA31B"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w:t>
      </w:r>
      <w:del w:id="163" w:author="Author">
        <w:r w:rsidRPr="00174620" w:rsidDel="00F053D4">
          <w:rPr>
            <w:rFonts w:asciiTheme="majorHAnsi" w:hAnsiTheme="majorHAnsi"/>
          </w:rPr>
          <w:delText>probability density function (</w:delText>
        </w:r>
      </w:del>
      <w:r w:rsidRPr="00174620">
        <w:rPr>
          <w:rFonts w:asciiTheme="majorHAnsi" w:hAnsiTheme="majorHAnsi"/>
        </w:rPr>
        <w:t>PDF</w:t>
      </w:r>
      <w:del w:id="164" w:author="Author">
        <w:r w:rsidRPr="00174620" w:rsidDel="00F053D4">
          <w:rPr>
            <w:rFonts w:asciiTheme="majorHAnsi" w:hAnsiTheme="majorHAnsi"/>
          </w:rPr>
          <w:delText>)</w:delText>
        </w:r>
      </w:del>
      <w:r w:rsidRPr="00174620">
        <w:rPr>
          <w:rFonts w:asciiTheme="majorHAnsi" w:hAnsiTheme="majorHAnsi"/>
        </w:rPr>
        <w:t xml:space="preserve">, which </w:t>
      </w:r>
      <w:del w:id="165" w:author="Author">
        <w:r w:rsidRPr="00174620" w:rsidDel="00F45D07">
          <w:rPr>
            <w:rFonts w:asciiTheme="majorHAnsi" w:hAnsiTheme="majorHAnsi"/>
          </w:rPr>
          <w:delText xml:space="preserve">is </w:delText>
        </w:r>
      </w:del>
      <w:r w:rsidRPr="00174620">
        <w:rPr>
          <w:rFonts w:asciiTheme="majorHAnsi" w:hAnsiTheme="majorHAnsi"/>
        </w:rPr>
        <w:t xml:space="preserve">in our case </w:t>
      </w:r>
      <w:ins w:id="166" w:author="Author">
        <w:r w:rsidR="00F053D4">
          <w:rPr>
            <w:rFonts w:asciiTheme="majorHAnsi" w:hAnsiTheme="majorHAnsi"/>
          </w:rPr>
          <w:t xml:space="preserve">is </w:t>
        </w:r>
      </w:ins>
      <w:r w:rsidRPr="00174620">
        <w:rPr>
          <w:rFonts w:asciiTheme="majorHAnsi" w:hAnsiTheme="majorHAnsi"/>
        </w:rPr>
        <w:t xml:space="preserve">a normal density function centered at the individual forecast </w:t>
      </w:r>
      <w:proofErr w:type="gramStart"/>
      <m:oMath>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w:t>
      </w:r>
      <w:del w:id="167" w:author="Author">
        <w:r w:rsidRPr="00174620" w:rsidDel="00F45D07">
          <w:rPr>
            <w:rFonts w:asciiTheme="majorHAnsi" w:hAnsiTheme="majorHAnsi"/>
          </w:rPr>
          <w:delText>can be represented as</w:delText>
        </w:r>
      </w:del>
      <w:ins w:id="168" w:author="Author">
        <w:r w:rsidR="00F45D07">
          <w:rPr>
            <w:rFonts w:asciiTheme="majorHAnsi" w:hAnsiTheme="majorHAnsi"/>
          </w:rPr>
          <w:t>is then</w:t>
        </w:r>
      </w:ins>
      <w:r w:rsidRPr="00174620">
        <w:rPr>
          <w:rFonts w:asciiTheme="majorHAnsi" w:hAnsiTheme="majorHAnsi"/>
        </w:rPr>
        <w:t>,</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43880881"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t>
      </w:r>
      <w:ins w:id="169" w:author="Author">
        <w:r w:rsidR="00B46027">
          <w:rPr>
            <w:rFonts w:asciiTheme="majorHAnsi" w:hAnsiTheme="majorHAnsi"/>
          </w:rPr>
          <w:t>We estimate weights via</w:t>
        </w:r>
      </w:ins>
      <w:del w:id="170" w:author="Author">
        <w:r w:rsidRPr="00174620" w:rsidDel="00B46027">
          <w:rPr>
            <w:rFonts w:asciiTheme="majorHAnsi" w:hAnsiTheme="majorHAnsi"/>
          </w:rPr>
          <w:delText>Weights are estimated using</w:delText>
        </w:r>
      </w:del>
      <w:r w:rsidRPr="00174620">
        <w:rPr>
          <w:rFonts w:asciiTheme="majorHAnsi" w:hAnsiTheme="majorHAnsi"/>
        </w:rPr>
        <w:t xml:space="preserve"> maximum likelihood methods.</w:t>
      </w:r>
      <w:del w:id="171" w:author="Author">
        <w:r w:rsidRPr="00174620" w:rsidDel="0003372B">
          <w:rPr>
            <w:rFonts w:asciiTheme="majorHAnsi" w:hAnsiTheme="majorHAnsi"/>
          </w:rPr>
          <w:delText xml:space="preserve"> </w:delText>
        </w:r>
      </w:del>
      <w:r w:rsidR="00E84088" w:rsidRPr="00D62E4E">
        <w:rPr>
          <w:rFonts w:asciiTheme="majorHAnsi" w:hAnsiTheme="majorHAnsi"/>
          <w:vertAlign w:val="superscript"/>
          <w:rPrChange w:id="172" w:author="Author">
            <w:rPr>
              <w:rFonts w:asciiTheme="majorHAnsi" w:hAnsiTheme="majorHAnsi" w:cs="Times New Roman"/>
              <w:sz w:val="22"/>
              <w:szCs w:val="22"/>
            </w:rPr>
          </w:rPrChange>
        </w:rPr>
        <w:t>4</w:t>
      </w:r>
    </w:p>
    <w:p w14:paraId="76259FCF" w14:textId="7172337E"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w:t>
      </w:r>
      <w:r w:rsidRPr="0003372B">
        <w:rPr>
          <w:rFonts w:asciiTheme="majorHAnsi" w:hAnsiTheme="majorHAnsi" w:cs="Courier New"/>
          <w:sz w:val="24"/>
          <w:szCs w:val="24"/>
        </w:rPr>
        <w:t>insight</w:t>
      </w:r>
      <w:r w:rsidRPr="00174620">
        <w:rPr>
          <w:rFonts w:asciiTheme="majorHAnsi" w:hAnsiTheme="majorHAnsi" w:cs="Courier New"/>
          <w:sz w:val="24"/>
          <w:szCs w:val="24"/>
        </w:rPr>
        <w:t xml:space="preserve"> of </w:t>
      </w:r>
      <w:r w:rsidR="00957A32">
        <w:rPr>
          <w:rFonts w:asciiTheme="majorHAnsi" w:hAnsiTheme="majorHAnsi" w:cs="Courier New"/>
          <w:sz w:val="24"/>
          <w:szCs w:val="24"/>
        </w:rPr>
        <w:t xml:space="preserve">the EBMA </w:t>
      </w:r>
      <w:r w:rsidRPr="00174620">
        <w:rPr>
          <w:rFonts w:asciiTheme="majorHAnsi" w:hAnsiTheme="majorHAnsi" w:cs="Courier New"/>
          <w:sz w:val="24"/>
          <w:szCs w:val="24"/>
        </w:rPr>
        <w:t xml:space="preserve">approach is that each component model in the ensemble captures some </w:t>
      </w:r>
      <w:del w:id="173" w:author="Author">
        <w:r w:rsidRPr="00D62E4E" w:rsidDel="00D31D95">
          <w:rPr>
            <w:rFonts w:asciiTheme="majorHAnsi" w:hAnsiTheme="majorHAnsi" w:cs="Courier New"/>
            <w:sz w:val="24"/>
            <w:szCs w:val="24"/>
            <w:highlight w:val="yellow"/>
            <w:rPrChange w:id="174" w:author="Author">
              <w:rPr>
                <w:rFonts w:asciiTheme="majorHAnsi" w:hAnsiTheme="majorHAnsi" w:cs="Courier New"/>
                <w:sz w:val="24"/>
                <w:szCs w:val="24"/>
              </w:rPr>
            </w:rPrChange>
          </w:rPr>
          <w:delText>insight</w:delText>
        </w:r>
        <w:r w:rsidRPr="00174620" w:rsidDel="00D31D95">
          <w:rPr>
            <w:rFonts w:asciiTheme="majorHAnsi" w:hAnsiTheme="majorHAnsi" w:cs="Courier New"/>
            <w:sz w:val="24"/>
            <w:szCs w:val="24"/>
          </w:rPr>
          <w:delText xml:space="preserve"> </w:delText>
        </w:r>
      </w:del>
      <w:ins w:id="175" w:author="Author">
        <w:del w:id="176" w:author="Author">
          <w:r w:rsidR="00D31D95" w:rsidDel="0003372B">
            <w:rPr>
              <w:rFonts w:asciiTheme="majorHAnsi" w:hAnsiTheme="majorHAnsi" w:cs="Courier New"/>
              <w:sz w:val="24"/>
              <w:szCs w:val="24"/>
            </w:rPr>
            <w:delText>notion</w:delText>
          </w:r>
        </w:del>
        <w:r w:rsidR="0003372B">
          <w:rPr>
            <w:rFonts w:asciiTheme="majorHAnsi" w:hAnsiTheme="majorHAnsi" w:cs="Courier New"/>
            <w:sz w:val="24"/>
            <w:szCs w:val="24"/>
          </w:rPr>
          <w:t>understanding</w:t>
        </w:r>
        <w:r w:rsidR="00D31D95" w:rsidRPr="00174620">
          <w:rPr>
            <w:rFonts w:asciiTheme="majorHAnsi" w:hAnsiTheme="majorHAnsi" w:cs="Courier New"/>
            <w:sz w:val="24"/>
            <w:szCs w:val="24"/>
          </w:rPr>
          <w:t xml:space="preserve"> </w:t>
        </w:r>
        <w:del w:id="177" w:author="Author">
          <w:r w:rsidR="00BB7684" w:rsidDel="0003372B">
            <w:rPr>
              <w:rFonts w:asciiTheme="majorHAnsi" w:hAnsiTheme="majorHAnsi" w:cs="Courier New"/>
              <w:sz w:val="24"/>
              <w:szCs w:val="24"/>
            </w:rPr>
            <w:delText>&lt;AQ: can you select another word so we don’t use insight twice in the same sentence?&gt;</w:delText>
          </w:r>
        </w:del>
      </w:ins>
      <w:del w:id="178" w:author="Author">
        <w:r w:rsidRPr="00174620" w:rsidDel="0003372B">
          <w:rPr>
            <w:rFonts w:asciiTheme="majorHAnsi" w:hAnsiTheme="majorHAnsi" w:cs="Courier New"/>
            <w:sz w:val="24"/>
            <w:szCs w:val="24"/>
          </w:rPr>
          <w:delText>that yields predictions that are</w:delText>
        </w:r>
      </w:del>
      <w:ins w:id="179" w:author="Author">
        <w:r w:rsidR="0003372B">
          <w:rPr>
            <w:rFonts w:asciiTheme="majorHAnsi" w:hAnsiTheme="majorHAnsi" w:cs="Courier New"/>
            <w:sz w:val="24"/>
            <w:szCs w:val="24"/>
          </w:rPr>
          <w:t>of the world that is</w:t>
        </w:r>
      </w:ins>
      <w:del w:id="180" w:author="Author">
        <w:r w:rsidRPr="00174620" w:rsidDel="0003372B">
          <w:rPr>
            <w:rFonts w:asciiTheme="majorHAnsi" w:hAnsiTheme="majorHAnsi" w:cs="Courier New"/>
            <w:sz w:val="24"/>
            <w:szCs w:val="24"/>
          </w:rPr>
          <w:delText xml:space="preserve"> </w:delText>
        </w:r>
      </w:del>
      <w:ins w:id="181" w:author="Author">
        <w:r w:rsidR="0003372B">
          <w:rPr>
            <w:rFonts w:asciiTheme="majorHAnsi" w:hAnsiTheme="majorHAnsi" w:cs="Courier New"/>
            <w:sz w:val="24"/>
            <w:szCs w:val="24"/>
          </w:rPr>
          <w:t xml:space="preserve"> </w:t>
        </w:r>
      </w:ins>
      <w:r w:rsidRPr="00174620">
        <w:rPr>
          <w:rFonts w:asciiTheme="majorHAnsi" w:hAnsiTheme="majorHAnsi" w:cs="Courier New"/>
          <w:sz w:val="24"/>
          <w:szCs w:val="24"/>
        </w:rPr>
        <w:t xml:space="preserve">selectively accurate. Combining </w:t>
      </w:r>
      <w:del w:id="182" w:author="Author">
        <w:r w:rsidRPr="00174620" w:rsidDel="00F053D4">
          <w:rPr>
            <w:rFonts w:asciiTheme="majorHAnsi" w:hAnsiTheme="majorHAnsi" w:cs="Courier New"/>
            <w:sz w:val="24"/>
            <w:szCs w:val="24"/>
          </w:rPr>
          <w:delText>them</w:delText>
        </w:r>
      </w:del>
      <w:r w:rsidRPr="00174620">
        <w:rPr>
          <w:rFonts w:asciiTheme="majorHAnsi" w:hAnsiTheme="majorHAnsi" w:cs="Courier New"/>
          <w:sz w:val="24"/>
          <w:szCs w:val="24"/>
        </w:rPr>
        <w:t xml:space="preserve"> and weighting the</w:t>
      </w:r>
      <w:ins w:id="183" w:author="Author">
        <w:r w:rsidR="00F053D4">
          <w:rPr>
            <w:rFonts w:asciiTheme="majorHAnsi" w:hAnsiTheme="majorHAnsi" w:cs="Courier New"/>
            <w:sz w:val="24"/>
            <w:szCs w:val="24"/>
          </w:rPr>
          <w:t>se</w:t>
        </w:r>
      </w:ins>
      <w:del w:id="184" w:author="Author">
        <w:r w:rsidRPr="00174620" w:rsidDel="00F053D4">
          <w:rPr>
            <w:rFonts w:asciiTheme="majorHAnsi" w:hAnsiTheme="majorHAnsi" w:cs="Courier New"/>
            <w:sz w:val="24"/>
            <w:szCs w:val="24"/>
          </w:rPr>
          <w:delText>m</w:delText>
        </w:r>
      </w:del>
      <w:r w:rsidRPr="00174620">
        <w:rPr>
          <w:rFonts w:asciiTheme="majorHAnsi" w:hAnsiTheme="majorHAnsi" w:cs="Courier New"/>
          <w:sz w:val="24"/>
          <w:szCs w:val="24"/>
        </w:rPr>
        <w:t xml:space="preserve"> by their </w:t>
      </w:r>
      <w:r w:rsidR="004B73D4">
        <w:rPr>
          <w:rFonts w:asciiTheme="majorHAnsi" w:hAnsiTheme="majorHAnsi" w:cs="Courier New"/>
          <w:sz w:val="24"/>
          <w:szCs w:val="24"/>
        </w:rPr>
        <w:t>past predictions</w:t>
      </w:r>
      <w:r w:rsidRPr="00174620">
        <w:rPr>
          <w:rFonts w:asciiTheme="majorHAnsi" w:hAnsiTheme="majorHAnsi" w:cs="Courier New"/>
          <w:sz w:val="24"/>
          <w:szCs w:val="24"/>
        </w:rPr>
        <w:t xml:space="preserve"> creates a </w:t>
      </w:r>
      <w:del w:id="185" w:author="Author">
        <w:r w:rsidRPr="00174620" w:rsidDel="00F053D4">
          <w:rPr>
            <w:rFonts w:asciiTheme="majorHAnsi" w:hAnsiTheme="majorHAnsi" w:cs="Courier New"/>
            <w:sz w:val="24"/>
            <w:szCs w:val="24"/>
          </w:rPr>
          <w:delText xml:space="preserve">sort of </w:delText>
        </w:r>
      </w:del>
      <w:r w:rsidR="00AF6153">
        <w:rPr>
          <w:rFonts w:asciiTheme="majorHAnsi" w:hAnsiTheme="majorHAnsi" w:cs="Courier New"/>
          <w:sz w:val="24"/>
          <w:szCs w:val="24"/>
        </w:rPr>
        <w:t>meta-</w:t>
      </w:r>
      <w:r w:rsidRPr="00174620">
        <w:rPr>
          <w:rFonts w:asciiTheme="majorHAnsi" w:hAnsiTheme="majorHAnsi" w:cs="Courier New"/>
          <w:sz w:val="24"/>
          <w:szCs w:val="24"/>
        </w:rPr>
        <w:t>model that</w:t>
      </w:r>
      <w:ins w:id="186"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in principle</w:t>
      </w:r>
      <w:ins w:id="187"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w:t>
      </w:r>
      <w:del w:id="188" w:author="Author">
        <w:r w:rsidRPr="00174620" w:rsidDel="00911FEB">
          <w:rPr>
            <w:rFonts w:asciiTheme="majorHAnsi" w:hAnsiTheme="majorHAnsi" w:cs="Courier New"/>
            <w:sz w:val="24"/>
            <w:szCs w:val="24"/>
          </w:rPr>
          <w:delText xml:space="preserve">should </w:delText>
        </w:r>
        <w:r w:rsidR="00957A32" w:rsidDel="00911FEB">
          <w:rPr>
            <w:rFonts w:asciiTheme="majorHAnsi" w:hAnsiTheme="majorHAnsi" w:cs="Courier New"/>
            <w:sz w:val="24"/>
            <w:szCs w:val="24"/>
          </w:rPr>
          <w:delText>yield</w:delText>
        </w:r>
      </w:del>
      <w:proofErr w:type="gramStart"/>
      <w:ins w:id="189" w:author="Author">
        <w:r w:rsidR="00911FEB">
          <w:rPr>
            <w:rFonts w:asciiTheme="majorHAnsi" w:hAnsiTheme="majorHAnsi" w:cs="Courier New"/>
            <w:sz w:val="24"/>
            <w:szCs w:val="24"/>
          </w:rPr>
          <w:t xml:space="preserve">yields </w:t>
        </w:r>
      </w:ins>
      <w:r w:rsidR="00957A32">
        <w:rPr>
          <w:rFonts w:asciiTheme="majorHAnsi" w:hAnsiTheme="majorHAnsi" w:cs="Courier New"/>
          <w:sz w:val="24"/>
          <w:szCs w:val="24"/>
        </w:rPr>
        <w:t xml:space="preserve"> out</w:t>
      </w:r>
      <w:proofErr w:type="gramEnd"/>
      <w:r w:rsidR="00957A32">
        <w:rPr>
          <w:rFonts w:asciiTheme="majorHAnsi" w:hAnsiTheme="majorHAnsi" w:cs="Courier New"/>
          <w:sz w:val="24"/>
          <w:szCs w:val="24"/>
        </w:rPr>
        <w:t>-of-sample forecasts that are as accurate</w:t>
      </w:r>
      <w:r w:rsidRPr="00174620">
        <w:rPr>
          <w:rFonts w:asciiTheme="majorHAnsi" w:hAnsiTheme="majorHAnsi" w:cs="Courier New"/>
          <w:sz w:val="24"/>
          <w:szCs w:val="24"/>
        </w:rPr>
        <w:t xml:space="preserve">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w:t>
      </w:r>
      <w:r w:rsidR="00C14B06">
        <w:rPr>
          <w:rFonts w:asciiTheme="majorHAnsi" w:hAnsiTheme="majorHAnsi" w:cs="Courier New"/>
          <w:sz w:val="24"/>
          <w:szCs w:val="24"/>
        </w:rPr>
        <w:t>l</w:t>
      </w:r>
      <w:r w:rsidR="00957A32">
        <w:rPr>
          <w:rFonts w:asciiTheme="majorHAnsi" w:hAnsiTheme="majorHAnsi" w:cs="Courier New"/>
          <w:sz w:val="24"/>
          <w:szCs w:val="24"/>
        </w:rPr>
        <w:t xml:space="preserve"> in terms of predictive accuracy and precision</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w:t>
      </w:r>
      <w:del w:id="190" w:author="Author">
        <w:r w:rsidRPr="00174620" w:rsidDel="00F053D4">
          <w:rPr>
            <w:rFonts w:asciiTheme="majorHAnsi" w:hAnsiTheme="majorHAnsi" w:cs="Courier New"/>
            <w:sz w:val="24"/>
            <w:szCs w:val="24"/>
          </w:rPr>
          <w:delText xml:space="preserve">it is likely that </w:delText>
        </w:r>
      </w:del>
      <w:r w:rsidRPr="00174620">
        <w:rPr>
          <w:rFonts w:asciiTheme="majorHAnsi" w:hAnsiTheme="majorHAnsi" w:cs="Courier New"/>
          <w:sz w:val="24"/>
          <w:szCs w:val="24"/>
        </w:rPr>
        <w:t>the ensemble will</w:t>
      </w:r>
      <w:r w:rsidR="0055107B" w:rsidRPr="00174620">
        <w:rPr>
          <w:rFonts w:asciiTheme="majorHAnsi" w:hAnsiTheme="majorHAnsi" w:cs="Courier New"/>
          <w:sz w:val="24"/>
          <w:szCs w:val="24"/>
        </w:rPr>
        <w:t xml:space="preserve"> </w:t>
      </w:r>
      <w:ins w:id="191" w:author="Author">
        <w:r w:rsidR="00F053D4">
          <w:rPr>
            <w:rFonts w:asciiTheme="majorHAnsi" w:hAnsiTheme="majorHAnsi" w:cs="Courier New"/>
            <w:sz w:val="24"/>
            <w:szCs w:val="24"/>
          </w:rPr>
          <w:t>likely</w:t>
        </w:r>
      </w:ins>
      <w:del w:id="192" w:author="Author">
        <w:r w:rsidR="00AF6153" w:rsidDel="00F053D4">
          <w:rPr>
            <w:rFonts w:asciiTheme="majorHAnsi" w:hAnsiTheme="majorHAnsi" w:cs="Courier New"/>
            <w:sz w:val="24"/>
            <w:szCs w:val="24"/>
          </w:rPr>
          <w:delText>actually</w:delText>
        </w:r>
      </w:del>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 xml:space="preserve">Indeed, </w:t>
      </w:r>
      <w:ins w:id="193" w:author="Author">
        <w:r w:rsidR="00911FEB">
          <w:rPr>
            <w:rFonts w:asciiTheme="majorHAnsi" w:hAnsiTheme="majorHAnsi" w:cs="Courier New"/>
            <w:sz w:val="24"/>
            <w:szCs w:val="24"/>
          </w:rPr>
          <w:t xml:space="preserve">past research shows that EBMA performs well in a </w:t>
        </w:r>
      </w:ins>
      <w:del w:id="194" w:author="Author">
        <w:r w:rsidR="00FD64D3" w:rsidRPr="00174620" w:rsidDel="00911FEB">
          <w:rPr>
            <w:rFonts w:asciiTheme="majorHAnsi" w:hAnsiTheme="majorHAnsi" w:cs="Courier New"/>
            <w:sz w:val="24"/>
            <w:szCs w:val="24"/>
          </w:rPr>
          <w:lastRenderedPageBreak/>
          <w:delText>the method has been successfully applied i</w:delText>
        </w:r>
        <w:r w:rsidR="00796350" w:rsidRPr="00174620" w:rsidDel="00911FEB">
          <w:rPr>
            <w:rFonts w:asciiTheme="majorHAnsi" w:hAnsiTheme="majorHAnsi" w:cs="Courier New"/>
            <w:sz w:val="24"/>
            <w:szCs w:val="24"/>
          </w:rPr>
          <w:delText xml:space="preserve">n a </w:delText>
        </w:r>
        <w:r w:rsidR="00796350" w:rsidRPr="00174620" w:rsidDel="00F053D4">
          <w:rPr>
            <w:rFonts w:asciiTheme="majorHAnsi" w:hAnsiTheme="majorHAnsi" w:cs="Courier New"/>
            <w:sz w:val="24"/>
            <w:szCs w:val="24"/>
          </w:rPr>
          <w:delText xml:space="preserve">wide </w:delText>
        </w:r>
      </w:del>
      <w:r w:rsidR="00796350" w:rsidRPr="00174620">
        <w:rPr>
          <w:rFonts w:asciiTheme="majorHAnsi" w:hAnsiTheme="majorHAnsi" w:cs="Courier New"/>
          <w:sz w:val="24"/>
          <w:szCs w:val="24"/>
        </w:rPr>
        <w:t>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r w:rsidR="00AF152B" w:rsidRPr="00057129">
        <w:rPr>
          <w:rFonts w:asciiTheme="majorHAnsi" w:hAnsiTheme="majorHAnsi" w:cs="Courier New"/>
          <w:noProof/>
          <w:color w:val="000000"/>
          <w:sz w:val="24"/>
          <w:szCs w:val="24"/>
        </w:rPr>
        <w:t>(</w:t>
      </w:r>
      <w:del w:id="195" w:author="Author">
        <w:r w:rsidR="00AF152B" w:rsidRPr="00057129" w:rsidDel="00F053D4">
          <w:rPr>
            <w:rFonts w:asciiTheme="majorHAnsi" w:hAnsiTheme="majorHAnsi" w:cs="Courier New"/>
            <w:noProof/>
            <w:color w:val="000000"/>
            <w:sz w:val="24"/>
            <w:szCs w:val="24"/>
          </w:rPr>
          <w:delText xml:space="preserve">Wright 2009; </w:delText>
        </w:r>
      </w:del>
      <w:r w:rsidR="00AF152B" w:rsidRPr="00057129">
        <w:rPr>
          <w:rFonts w:asciiTheme="majorHAnsi" w:hAnsiTheme="majorHAnsi" w:cs="Courier New"/>
          <w:noProof/>
          <w:color w:val="000000"/>
          <w:sz w:val="24"/>
          <w:szCs w:val="24"/>
        </w:rPr>
        <w:t xml:space="preserve">Gneiting </w:t>
      </w:r>
      <w:del w:id="196" w:author="Author">
        <w:r w:rsidR="00AF152B" w:rsidRPr="00057129" w:rsidDel="00F053D4">
          <w:rPr>
            <w:rFonts w:asciiTheme="majorHAnsi" w:hAnsiTheme="majorHAnsi" w:cs="Courier New"/>
            <w:noProof/>
            <w:color w:val="000000"/>
            <w:sz w:val="24"/>
            <w:szCs w:val="24"/>
          </w:rPr>
          <w:delText>&amp;</w:delText>
        </w:r>
      </w:del>
      <w:ins w:id="197" w:author="Author">
        <w:r w:rsidR="00F053D4">
          <w:rPr>
            <w:rFonts w:asciiTheme="majorHAnsi" w:hAnsiTheme="majorHAnsi" w:cs="Courier New"/>
            <w:noProof/>
            <w:color w:val="000000"/>
            <w:sz w:val="24"/>
            <w:szCs w:val="24"/>
          </w:rPr>
          <w:t>and</w:t>
        </w:r>
      </w:ins>
      <w:r w:rsidR="00AF152B" w:rsidRPr="00057129">
        <w:rPr>
          <w:rFonts w:asciiTheme="majorHAnsi" w:hAnsiTheme="majorHAnsi" w:cs="Courier New"/>
          <w:noProof/>
          <w:color w:val="000000"/>
          <w:sz w:val="24"/>
          <w:szCs w:val="24"/>
        </w:rPr>
        <w:t xml:space="preserve"> Thorarinsdottir 2010; Koop </w:t>
      </w:r>
      <w:ins w:id="198" w:author="Author">
        <w:r w:rsidR="00F053D4">
          <w:rPr>
            <w:rFonts w:asciiTheme="majorHAnsi" w:hAnsiTheme="majorHAnsi" w:cs="Courier New"/>
            <w:noProof/>
            <w:color w:val="000000"/>
            <w:sz w:val="24"/>
            <w:szCs w:val="24"/>
          </w:rPr>
          <w:t>and</w:t>
        </w:r>
      </w:ins>
      <w:del w:id="199"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Korobilis 2009</w:t>
      </w:r>
      <w:ins w:id="200" w:author="Author">
        <w:r w:rsidR="00D31D95">
          <w:rPr>
            <w:rFonts w:asciiTheme="majorHAnsi" w:hAnsiTheme="majorHAnsi" w:cs="Courier New"/>
            <w:noProof/>
            <w:color w:val="000000"/>
            <w:sz w:val="24"/>
            <w:szCs w:val="24"/>
          </w:rPr>
          <w:t>;</w:t>
        </w:r>
        <w:r w:rsidR="00F053D4" w:rsidRPr="00F053D4">
          <w:t xml:space="preserve"> </w:t>
        </w:r>
        <w:r w:rsidR="00F053D4" w:rsidRPr="00F053D4">
          <w:rPr>
            <w:rFonts w:asciiTheme="majorHAnsi" w:hAnsiTheme="majorHAnsi" w:cs="Courier New"/>
            <w:noProof/>
            <w:color w:val="000000"/>
            <w:sz w:val="24"/>
            <w:szCs w:val="24"/>
          </w:rPr>
          <w:t>Wright 2009</w:t>
        </w:r>
        <w:del w:id="201" w:author="Author">
          <w:r w:rsidR="00F053D4" w:rsidRPr="00F053D4" w:rsidDel="00D31D95">
            <w:rPr>
              <w:rFonts w:asciiTheme="majorHAnsi" w:hAnsiTheme="majorHAnsi" w:cs="Courier New"/>
              <w:noProof/>
              <w:color w:val="000000"/>
              <w:sz w:val="24"/>
              <w:szCs w:val="24"/>
            </w:rPr>
            <w:delText>;</w:delText>
          </w:r>
          <w:r w:rsidR="00F053D4" w:rsidDel="00D31D95">
            <w:rPr>
              <w:rFonts w:asciiTheme="majorHAnsi" w:hAnsiTheme="majorHAnsi" w:cs="Courier New"/>
              <w:noProof/>
              <w:color w:val="000000"/>
              <w:sz w:val="24"/>
              <w:szCs w:val="24"/>
            </w:rPr>
            <w:delText>;</w:delText>
          </w:r>
        </w:del>
      </w:ins>
      <w:r w:rsidR="00AF152B" w:rsidRPr="00057129">
        <w:rPr>
          <w:rFonts w:asciiTheme="majorHAnsi" w:hAnsiTheme="majorHAnsi" w:cs="Courier New"/>
          <w:noProof/>
          <w:color w:val="000000"/>
          <w:sz w:val="24"/>
          <w:szCs w:val="24"/>
        </w:rPr>
        <w:t>)</w:t>
      </w:r>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r w:rsidR="00AF152B" w:rsidRPr="00057129">
        <w:rPr>
          <w:rFonts w:asciiTheme="majorHAnsi" w:hAnsiTheme="majorHAnsi" w:cs="Courier New"/>
          <w:noProof/>
          <w:color w:val="000000"/>
          <w:sz w:val="24"/>
          <w:szCs w:val="24"/>
        </w:rPr>
        <w:t xml:space="preserve">(Billio et al. 2010; Borck, Brock </w:t>
      </w:r>
      <w:ins w:id="202" w:author="Author">
        <w:r w:rsidR="00F053D4">
          <w:rPr>
            <w:rFonts w:asciiTheme="majorHAnsi" w:hAnsiTheme="majorHAnsi" w:cs="Courier New"/>
            <w:noProof/>
            <w:color w:val="000000"/>
            <w:sz w:val="24"/>
            <w:szCs w:val="24"/>
          </w:rPr>
          <w:t>and</w:t>
        </w:r>
      </w:ins>
      <w:del w:id="203"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West 2007)</w:t>
      </w:r>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(Wright 2008)</w:t>
      </w:r>
      <w:r w:rsidR="008341C7" w:rsidRPr="00174620">
        <w:rPr>
          <w:rFonts w:asciiTheme="majorHAnsi" w:hAnsiTheme="majorHAnsi" w:cs="Courier New"/>
          <w:sz w:val="24"/>
          <w:szCs w:val="24"/>
        </w:rPr>
        <w:t>, industrial production</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(Feldkircher 2012)</w:t>
      </w:r>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r w:rsidR="00AF152B" w:rsidRPr="00057129">
        <w:rPr>
          <w:rFonts w:asciiTheme="majorHAnsi" w:hAnsiTheme="majorHAnsi" w:cs="Courier New"/>
          <w:noProof/>
          <w:sz w:val="24"/>
          <w:szCs w:val="24"/>
        </w:rPr>
        <w:t>(</w:t>
      </w:r>
      <w:ins w:id="204" w:author="Author">
        <w:r w:rsidR="00F053D4" w:rsidRPr="00F053D4">
          <w:rPr>
            <w:rFonts w:asciiTheme="majorHAnsi" w:hAnsiTheme="majorHAnsi" w:cs="Courier New"/>
            <w:noProof/>
            <w:sz w:val="24"/>
            <w:szCs w:val="24"/>
          </w:rPr>
          <w:t>Berrocal et al. 2010</w:t>
        </w:r>
        <w:r w:rsidR="00F053D4">
          <w:rPr>
            <w:rFonts w:asciiTheme="majorHAnsi" w:hAnsiTheme="majorHAnsi" w:cs="Courier New"/>
            <w:noProof/>
            <w:sz w:val="24"/>
            <w:szCs w:val="24"/>
          </w:rPr>
          <w:t xml:space="preserve">; </w:t>
        </w:r>
      </w:ins>
      <w:r w:rsidR="00AF152B" w:rsidRPr="00057129">
        <w:rPr>
          <w:rFonts w:asciiTheme="majorHAnsi" w:hAnsiTheme="majorHAnsi" w:cs="Courier New"/>
          <w:noProof/>
          <w:sz w:val="24"/>
          <w:szCs w:val="24"/>
        </w:rPr>
        <w:t xml:space="preserve">Chmielecki </w:t>
      </w:r>
      <w:ins w:id="205" w:author="Author">
        <w:r w:rsidR="00F053D4">
          <w:rPr>
            <w:rFonts w:asciiTheme="majorHAnsi" w:hAnsiTheme="majorHAnsi" w:cs="Courier New"/>
            <w:noProof/>
            <w:sz w:val="24"/>
            <w:szCs w:val="24"/>
          </w:rPr>
          <w:t>and</w:t>
        </w:r>
      </w:ins>
      <w:del w:id="206" w:author="Author">
        <w:r w:rsidR="00AF152B" w:rsidRPr="00057129" w:rsidDel="00F053D4">
          <w:rPr>
            <w:rFonts w:asciiTheme="majorHAnsi" w:hAnsiTheme="majorHAnsi" w:cs="Courier New"/>
            <w:noProof/>
            <w:sz w:val="24"/>
            <w:szCs w:val="24"/>
          </w:rPr>
          <w:delText>&amp;</w:delText>
        </w:r>
      </w:del>
      <w:r w:rsidR="00AF152B" w:rsidRPr="00057129">
        <w:rPr>
          <w:rFonts w:asciiTheme="majorHAnsi" w:hAnsiTheme="majorHAnsi" w:cs="Courier New"/>
          <w:noProof/>
          <w:sz w:val="24"/>
          <w:szCs w:val="24"/>
        </w:rPr>
        <w:t xml:space="preserve"> Raftery 2010; Raftery et al. 2005</w:t>
      </w:r>
      <w:del w:id="207" w:author="Author">
        <w:r w:rsidR="00AF152B" w:rsidRPr="00057129" w:rsidDel="00D31D95">
          <w:rPr>
            <w:rFonts w:asciiTheme="majorHAnsi" w:hAnsiTheme="majorHAnsi" w:cs="Courier New"/>
            <w:noProof/>
            <w:sz w:val="24"/>
            <w:szCs w:val="24"/>
          </w:rPr>
          <w:delText>;</w:delText>
        </w:r>
        <w:r w:rsidR="00AF152B" w:rsidRPr="00057129" w:rsidDel="00F053D4">
          <w:rPr>
            <w:rFonts w:asciiTheme="majorHAnsi" w:hAnsiTheme="majorHAnsi" w:cs="Courier New"/>
            <w:noProof/>
            <w:sz w:val="24"/>
            <w:szCs w:val="24"/>
          </w:rPr>
          <w:delText xml:space="preserve"> Berrocal et al. 2010</w:delText>
        </w:r>
      </w:del>
      <w:r w:rsidR="00AF152B" w:rsidRPr="00057129">
        <w:rPr>
          <w:rFonts w:asciiTheme="majorHAnsi" w:hAnsiTheme="majorHAnsi" w:cs="Courier New"/>
          <w:noProof/>
          <w:sz w:val="24"/>
          <w:szCs w:val="24"/>
        </w:rPr>
        <w:t>)</w:t>
      </w:r>
      <w:r w:rsidR="008341C7" w:rsidRPr="00174620">
        <w:rPr>
          <w:rFonts w:asciiTheme="majorHAnsi" w:hAnsiTheme="majorHAnsi" w:cs="Courier New"/>
          <w:sz w:val="24"/>
          <w:szCs w:val="24"/>
        </w:rPr>
        <w:t>. Its theoretical underpinnings, as well as its success in a variety of</w:t>
      </w:r>
      <w:r w:rsidR="00957A32">
        <w:rPr>
          <w:rFonts w:asciiTheme="majorHAnsi" w:hAnsiTheme="majorHAnsi" w:cs="Courier New"/>
          <w:sz w:val="24"/>
          <w:szCs w:val="24"/>
        </w:rPr>
        <w:t xml:space="preserve"> empirical</w:t>
      </w:r>
      <w:r w:rsidR="008341C7"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957A32">
        <w:rPr>
          <w:rFonts w:asciiTheme="majorHAnsi" w:hAnsiTheme="majorHAnsi" w:cs="Courier New"/>
          <w:sz w:val="24"/>
          <w:szCs w:val="24"/>
        </w:rPr>
        <w:t xml:space="preserve">presidential </w:t>
      </w:r>
      <w:r w:rsidR="008341C7" w:rsidRPr="00174620">
        <w:rPr>
          <w:rFonts w:asciiTheme="majorHAnsi" w:hAnsiTheme="majorHAnsi" w:cs="Courier New"/>
          <w:sz w:val="24"/>
          <w:szCs w:val="24"/>
        </w:rPr>
        <w:t>elections</w:t>
      </w:r>
      <w:del w:id="208" w:author="Author">
        <w:r w:rsidR="008341C7" w:rsidRPr="00174620" w:rsidDel="00F053D4">
          <w:rPr>
            <w:rFonts w:asciiTheme="majorHAnsi" w:hAnsiTheme="majorHAnsi" w:cs="Courier New"/>
            <w:sz w:val="24"/>
            <w:szCs w:val="24"/>
          </w:rPr>
          <w:delText xml:space="preserve"> as well</w:delText>
        </w:r>
      </w:del>
      <w:r w:rsidR="008341C7" w:rsidRPr="00174620">
        <w:rPr>
          <w:rFonts w:asciiTheme="majorHAnsi" w:hAnsiTheme="majorHAnsi" w:cs="Courier New"/>
          <w:sz w:val="24"/>
          <w:szCs w:val="24"/>
        </w:rPr>
        <w:t xml:space="preserve">. </w:t>
      </w:r>
    </w:p>
    <w:p w14:paraId="64E9F59E" w14:textId="6A376E6C" w:rsidR="00CD53C1" w:rsidRPr="00CD53C1" w:rsidRDefault="00F053D4" w:rsidP="00CD53C1">
      <w:pPr>
        <w:widowControl w:val="0"/>
        <w:autoSpaceDE w:val="0"/>
        <w:autoSpaceDN w:val="0"/>
        <w:adjustRightInd w:val="0"/>
        <w:spacing w:line="480" w:lineRule="auto"/>
        <w:rPr>
          <w:rFonts w:asciiTheme="majorHAnsi" w:hAnsiTheme="majorHAnsi" w:cs="Courier New"/>
          <w:b/>
          <w:sz w:val="24"/>
          <w:szCs w:val="24"/>
        </w:rPr>
      </w:pPr>
      <w:ins w:id="209" w:author="Author">
        <w:r>
          <w:rPr>
            <w:rFonts w:asciiTheme="majorHAnsi" w:hAnsiTheme="majorHAnsi" w:cs="Courier New"/>
            <w:b/>
            <w:sz w:val="24"/>
            <w:szCs w:val="24"/>
          </w:rPr>
          <w:t>&lt;</w:t>
        </w:r>
        <w:proofErr w:type="gramStart"/>
        <w:r>
          <w:rPr>
            <w:rFonts w:asciiTheme="majorHAnsi" w:hAnsiTheme="majorHAnsi" w:cs="Courier New"/>
            <w:b/>
            <w:sz w:val="24"/>
            <w:szCs w:val="24"/>
          </w:rPr>
          <w:t>heading1</w:t>
        </w:r>
        <w:proofErr w:type="gramEnd"/>
        <w:r>
          <w:rPr>
            <w:rFonts w:asciiTheme="majorHAnsi" w:hAnsiTheme="majorHAnsi" w:cs="Courier New"/>
            <w:b/>
            <w:sz w:val="24"/>
            <w:szCs w:val="24"/>
          </w:rPr>
          <w:t>&gt;</w:t>
        </w:r>
      </w:ins>
      <w:r w:rsidR="00957A32">
        <w:rPr>
          <w:rFonts w:asciiTheme="majorHAnsi" w:hAnsiTheme="majorHAnsi" w:cs="Courier New"/>
          <w:b/>
          <w:sz w:val="24"/>
          <w:szCs w:val="24"/>
        </w:rPr>
        <w:t>The EBMA f</w:t>
      </w:r>
      <w:r w:rsidR="00CD53C1">
        <w:rPr>
          <w:rFonts w:asciiTheme="majorHAnsi" w:hAnsiTheme="majorHAnsi" w:cs="Courier New"/>
          <w:b/>
          <w:sz w:val="24"/>
          <w:szCs w:val="24"/>
        </w:rPr>
        <w:t>orecast for 2012</w:t>
      </w:r>
    </w:p>
    <w:p w14:paraId="58010B4F" w14:textId="7E3F2264" w:rsidR="0031685C" w:rsidRDefault="00194F8E" w:rsidP="00215633">
      <w:pPr>
        <w:pStyle w:val="Manuscriptparagraph"/>
        <w:ind w:firstLine="720"/>
        <w:rPr>
          <w:rFonts w:asciiTheme="majorHAnsi" w:hAnsiTheme="majorHAnsi"/>
        </w:rPr>
      </w:pPr>
      <w:r>
        <w:rPr>
          <w:rFonts w:asciiTheme="majorHAnsi" w:hAnsiTheme="majorHAnsi"/>
        </w:rPr>
        <w:t xml:space="preserve">To apply </w:t>
      </w:r>
      <w:r w:rsidR="00CD53C1" w:rsidRPr="00174620">
        <w:rPr>
          <w:rFonts w:asciiTheme="majorHAnsi" w:hAnsiTheme="majorHAnsi"/>
        </w:rPr>
        <w:t xml:space="preserve">EBMA </w:t>
      </w:r>
      <w:r w:rsidR="00580A63">
        <w:rPr>
          <w:rFonts w:asciiTheme="majorHAnsi" w:hAnsiTheme="majorHAnsi"/>
        </w:rPr>
        <w:t xml:space="preserve">to </w:t>
      </w:r>
      <w:r w:rsidR="00CD53C1" w:rsidRPr="00174620">
        <w:rPr>
          <w:rFonts w:asciiTheme="majorHAnsi" w:hAnsiTheme="majorHAnsi"/>
        </w:rPr>
        <w:t>presidential election forecasting,</w:t>
      </w:r>
      <w:ins w:id="210" w:author="Author">
        <w:r w:rsidR="00F053D4">
          <w:rPr>
            <w:rFonts w:asciiTheme="majorHAnsi" w:hAnsiTheme="majorHAnsi"/>
          </w:rPr>
          <w:t xml:space="preserve"> </w:t>
        </w:r>
      </w:ins>
      <w:del w:id="211" w:author="Author">
        <w:r w:rsidR="00CD53C1" w:rsidRPr="00174620" w:rsidDel="0003372B">
          <w:rPr>
            <w:rFonts w:asciiTheme="majorHAnsi" w:hAnsiTheme="majorHAnsi"/>
          </w:rPr>
          <w:delText xml:space="preserve"> </w:delText>
        </w:r>
      </w:del>
      <w:r w:rsidR="00CD53C1" w:rsidRPr="00174620">
        <w:rPr>
          <w:rFonts w:asciiTheme="majorHAnsi" w:hAnsiTheme="majorHAnsi"/>
        </w:rPr>
        <w:t xml:space="preserve">we </w:t>
      </w:r>
      <w:del w:id="212" w:author="Author">
        <w:r w:rsidDel="00F053D4">
          <w:rPr>
            <w:rFonts w:asciiTheme="majorHAnsi" w:hAnsiTheme="majorHAnsi"/>
          </w:rPr>
          <w:delText>first</w:delText>
        </w:r>
        <w:r w:rsidDel="0003372B">
          <w:rPr>
            <w:rFonts w:asciiTheme="majorHAnsi" w:hAnsiTheme="majorHAnsi"/>
          </w:rPr>
          <w:delText xml:space="preserve"> </w:delText>
        </w:r>
      </w:del>
      <w:r w:rsidR="00CD53C1" w:rsidRPr="00174620">
        <w:rPr>
          <w:rFonts w:asciiTheme="majorHAnsi" w:hAnsiTheme="majorHAnsi"/>
        </w:rPr>
        <w:t xml:space="preserve">use the </w:t>
      </w:r>
      <w:r w:rsidR="00CD53C1">
        <w:rPr>
          <w:rFonts w:asciiTheme="majorHAnsi" w:hAnsiTheme="majorHAnsi"/>
        </w:rPr>
        <w:t>calibration-period</w:t>
      </w:r>
      <w:r w:rsidR="00CD53C1" w:rsidRPr="00174620">
        <w:rPr>
          <w:rFonts w:asciiTheme="majorHAnsi" w:hAnsiTheme="majorHAnsi"/>
        </w:rPr>
        <w:t xml:space="preserve"> predictions of e</w:t>
      </w:r>
      <w:r w:rsidR="00CD53C1">
        <w:rPr>
          <w:rFonts w:asciiTheme="majorHAnsi" w:hAnsiTheme="majorHAnsi"/>
        </w:rPr>
        <w:t>ach component model to estimate</w:t>
      </w:r>
      <w:r w:rsidR="00CD53C1" w:rsidRPr="00174620">
        <w:rPr>
          <w:rFonts w:asciiTheme="majorHAnsi" w:hAnsiTheme="majorHAnsi"/>
        </w:rPr>
        <w:t xml:space="preserve"> </w:t>
      </w:r>
      <w:r w:rsidR="00CD53C1">
        <w:rPr>
          <w:rFonts w:asciiTheme="majorHAnsi" w:hAnsiTheme="majorHAnsi"/>
        </w:rPr>
        <w:t>the model weights</w:t>
      </w:r>
      <w:r w:rsidR="00CD53C1" w:rsidRPr="00174620">
        <w:rPr>
          <w:rFonts w:asciiTheme="majorHAnsi" w:hAnsiTheme="majorHAnsi"/>
        </w:rPr>
        <w:t xml:space="preserve">. </w:t>
      </w:r>
      <w:del w:id="213" w:author="Author">
        <w:r w:rsidR="00CD53C1" w:rsidDel="00BB7684">
          <w:rPr>
            <w:rFonts w:asciiTheme="majorHAnsi" w:hAnsiTheme="majorHAnsi"/>
          </w:rPr>
          <w:delText>In this case</w:delText>
        </w:r>
      </w:del>
      <w:ins w:id="214" w:author="Author">
        <w:r w:rsidR="00BB7684">
          <w:rPr>
            <w:rFonts w:asciiTheme="majorHAnsi" w:hAnsiTheme="majorHAnsi"/>
          </w:rPr>
          <w:t>Here</w:t>
        </w:r>
      </w:ins>
      <w:r w:rsidR="00CD53C1">
        <w:rPr>
          <w:rFonts w:asciiTheme="majorHAnsi" w:hAnsiTheme="majorHAnsi"/>
        </w:rPr>
        <w:t xml:space="preserve">, we use predictions generously provided by </w:t>
      </w:r>
      <w:r w:rsidR="00CD53C1" w:rsidRPr="00C1104E">
        <w:rPr>
          <w:rFonts w:asciiTheme="majorHAnsi" w:hAnsiTheme="majorHAnsi"/>
        </w:rPr>
        <w:t>Abramowitz</w:t>
      </w:r>
      <w:r w:rsidR="00CD53C1">
        <w:rPr>
          <w:rFonts w:asciiTheme="majorHAnsi" w:hAnsiTheme="majorHAnsi"/>
        </w:rPr>
        <w:t xml:space="preserve">, </w:t>
      </w:r>
      <w:r w:rsidR="00CD53C1" w:rsidRPr="00C1104E">
        <w:rPr>
          <w:rFonts w:asciiTheme="majorHAnsi" w:hAnsiTheme="majorHAnsi"/>
        </w:rPr>
        <w:t>Berry</w:t>
      </w:r>
      <w:r w:rsidR="00CD53C1">
        <w:rPr>
          <w:rFonts w:asciiTheme="majorHAnsi" w:hAnsiTheme="majorHAnsi"/>
        </w:rPr>
        <w:t xml:space="preserve">, </w:t>
      </w:r>
      <w:r w:rsidR="00CD53C1" w:rsidRPr="00C1104E">
        <w:rPr>
          <w:rFonts w:asciiTheme="majorHAnsi" w:hAnsiTheme="majorHAnsi"/>
        </w:rPr>
        <w:t>Campbell (Trial</w:t>
      </w:r>
      <w:ins w:id="215" w:author="Author">
        <w:r w:rsidR="00BB7684">
          <w:rPr>
            <w:rFonts w:asciiTheme="majorHAnsi" w:hAnsiTheme="majorHAnsi"/>
          </w:rPr>
          <w:t>-</w:t>
        </w:r>
      </w:ins>
      <w:del w:id="216" w:author="Author">
        <w:r w:rsidR="00CD53C1" w:rsidRPr="00C1104E" w:rsidDel="00BB7684">
          <w:rPr>
            <w:rFonts w:asciiTheme="majorHAnsi" w:hAnsiTheme="majorHAnsi"/>
          </w:rPr>
          <w:delText xml:space="preserve"> </w:delText>
        </w:r>
      </w:del>
      <w:r w:rsidR="00CD53C1" w:rsidRPr="00C1104E">
        <w:rPr>
          <w:rFonts w:asciiTheme="majorHAnsi" w:hAnsiTheme="majorHAnsi"/>
        </w:rPr>
        <w:t>Heat</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proofErr w:type="spellStart"/>
      <w:r w:rsidR="00B479D8" w:rsidRPr="00B479D8">
        <w:rPr>
          <w:rFonts w:asciiTheme="majorHAnsi" w:hAnsiTheme="majorHAnsi" w:cs="Georgia"/>
          <w:color w:val="1A1A1A"/>
        </w:rPr>
        <w:t>Cuzán</w:t>
      </w:r>
      <w:proofErr w:type="spellEnd"/>
      <w:r w:rsidR="00B479D8" w:rsidRPr="006F7FC8">
        <w:rPr>
          <w:rFonts w:asciiTheme="majorHAnsi" w:hAnsiTheme="majorHAnsi"/>
        </w:rPr>
        <w:t xml:space="preserve"> </w:t>
      </w:r>
      <w:r w:rsidR="00CD53C1" w:rsidRPr="006F7FC8">
        <w:rPr>
          <w:rFonts w:asciiTheme="majorHAnsi" w:hAnsiTheme="majorHAnsi"/>
        </w:rPr>
        <w:t>(</w:t>
      </w:r>
      <w:r w:rsidR="00C14833">
        <w:rPr>
          <w:rFonts w:asciiTheme="majorHAnsi" w:hAnsiTheme="majorHAnsi"/>
        </w:rPr>
        <w:t xml:space="preserve">FPRIME - </w:t>
      </w:r>
      <w:ins w:id="217" w:author="Author">
        <w:r w:rsidR="008B6F78">
          <w:rPr>
            <w:rFonts w:asciiTheme="majorHAnsi" w:hAnsiTheme="majorHAnsi"/>
          </w:rPr>
          <w:t>short</w:t>
        </w:r>
      </w:ins>
      <w:del w:id="218" w:author="Author">
        <w:r w:rsidR="00C14833" w:rsidDel="008B6F78">
          <w:rPr>
            <w:rFonts w:asciiTheme="majorHAnsi" w:hAnsiTheme="majorHAnsi"/>
          </w:rPr>
          <w:delText>long</w:delText>
        </w:r>
      </w:del>
      <w:r w:rsidR="00CD53C1" w:rsidRPr="006F7FC8">
        <w:rPr>
          <w:rFonts w:asciiTheme="majorHAnsi" w:hAnsiTheme="majorHAnsi"/>
        </w:rPr>
        <w:t>),</w:t>
      </w:r>
      <w:r w:rsidR="00CD53C1">
        <w:rPr>
          <w:rFonts w:asciiTheme="majorHAnsi" w:hAnsiTheme="majorHAnsi"/>
        </w:rPr>
        <w:t xml:space="preserve"> </w:t>
      </w:r>
      <w:r w:rsidR="00625012">
        <w:rPr>
          <w:rFonts w:asciiTheme="majorHAnsi" w:hAnsiTheme="majorHAnsi"/>
        </w:rPr>
        <w:t>Erikson</w:t>
      </w:r>
      <w:ins w:id="219" w:author="Author">
        <w:r w:rsidR="00D31D95">
          <w:rPr>
            <w:rFonts w:asciiTheme="majorHAnsi" w:hAnsiTheme="majorHAnsi"/>
          </w:rPr>
          <w:t xml:space="preserve"> </w:t>
        </w:r>
      </w:ins>
      <w:del w:id="220" w:author="Author">
        <w:r w:rsidR="00625012" w:rsidDel="00BB7684">
          <w:rPr>
            <w:rFonts w:asciiTheme="majorHAnsi" w:hAnsiTheme="majorHAnsi"/>
          </w:rPr>
          <w:delText>/</w:delText>
        </w:r>
      </w:del>
      <w:ins w:id="221" w:author="Author">
        <w:r w:rsidR="00BB7684">
          <w:rPr>
            <w:rFonts w:asciiTheme="majorHAnsi" w:hAnsiTheme="majorHAnsi"/>
          </w:rPr>
          <w:t xml:space="preserve">and </w:t>
        </w:r>
      </w:ins>
      <w:proofErr w:type="spellStart"/>
      <w:r w:rsidR="00CD53C1" w:rsidRPr="00C1104E">
        <w:rPr>
          <w:rFonts w:asciiTheme="majorHAnsi" w:hAnsiTheme="majorHAnsi"/>
        </w:rPr>
        <w:t>Wlezien</w:t>
      </w:r>
      <w:proofErr w:type="spellEnd"/>
      <w:r w:rsidR="00CD53C1">
        <w:rPr>
          <w:rFonts w:asciiTheme="majorHAnsi" w:hAnsiTheme="majorHAnsi"/>
        </w:rPr>
        <w:t xml:space="preserve">, </w:t>
      </w:r>
      <w:proofErr w:type="spellStart"/>
      <w:r w:rsidR="00CD53C1" w:rsidRPr="00C1104E">
        <w:rPr>
          <w:rFonts w:asciiTheme="majorHAnsi" w:hAnsiTheme="majorHAnsi"/>
        </w:rPr>
        <w:t>Hibbs</w:t>
      </w:r>
      <w:proofErr w:type="spellEnd"/>
      <w:r w:rsidR="00CD53C1">
        <w:rPr>
          <w:rFonts w:asciiTheme="majorHAnsi" w:hAnsiTheme="majorHAnsi"/>
        </w:rPr>
        <w:t xml:space="preserve">, </w:t>
      </w:r>
      <w:r w:rsidR="00CD53C1" w:rsidRPr="00C1104E">
        <w:rPr>
          <w:rFonts w:asciiTheme="majorHAnsi" w:hAnsiTheme="majorHAnsi"/>
        </w:rPr>
        <w:t>Holbrook</w:t>
      </w:r>
      <w:r w:rsidR="00CD53C1">
        <w:rPr>
          <w:rFonts w:asciiTheme="majorHAnsi" w:hAnsiTheme="majorHAnsi"/>
        </w:rPr>
        <w:t xml:space="preserve">, </w:t>
      </w:r>
      <w:r w:rsidR="00CD53C1" w:rsidRPr="00C1104E">
        <w:rPr>
          <w:rFonts w:asciiTheme="majorHAnsi" w:hAnsiTheme="majorHAnsi"/>
        </w:rPr>
        <w:t>Lewis-Beck</w:t>
      </w:r>
      <w:ins w:id="222" w:author="Author">
        <w:r w:rsidR="00C7431B">
          <w:rPr>
            <w:rFonts w:asciiTheme="majorHAnsi" w:hAnsiTheme="majorHAnsi"/>
          </w:rPr>
          <w:t xml:space="preserve"> </w:t>
        </w:r>
      </w:ins>
      <w:del w:id="223" w:author="Author">
        <w:r w:rsidR="00CD53C1" w:rsidRPr="00C1104E" w:rsidDel="00BB7684">
          <w:rPr>
            <w:rFonts w:asciiTheme="majorHAnsi" w:hAnsiTheme="majorHAnsi"/>
          </w:rPr>
          <w:delText>/</w:delText>
        </w:r>
      </w:del>
      <w:ins w:id="224" w:author="Author">
        <w:r w:rsidR="00BB7684">
          <w:rPr>
            <w:rFonts w:asciiTheme="majorHAnsi" w:hAnsiTheme="majorHAnsi"/>
          </w:rPr>
          <w:t xml:space="preserve">and </w:t>
        </w:r>
      </w:ins>
      <w:proofErr w:type="spellStart"/>
      <w:r w:rsidR="00CD53C1" w:rsidRPr="00C1104E">
        <w:rPr>
          <w:rFonts w:asciiTheme="majorHAnsi" w:hAnsiTheme="majorHAnsi"/>
        </w:rPr>
        <w:t>Tien</w:t>
      </w:r>
      <w:proofErr w:type="spellEnd"/>
      <w:r w:rsidR="00CD53C1" w:rsidRPr="00C1104E">
        <w:rPr>
          <w:rFonts w:asciiTheme="majorHAnsi" w:hAnsiTheme="majorHAnsi"/>
        </w:rPr>
        <w:t xml:space="preserve"> (Jobs</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del w:id="225" w:author="Author">
        <w:r w:rsidR="00CD53C1" w:rsidDel="00D632B4">
          <w:rPr>
            <w:rFonts w:asciiTheme="majorHAnsi" w:hAnsiTheme="majorHAnsi"/>
          </w:rPr>
          <w:delText xml:space="preserve">and </w:delText>
        </w:r>
      </w:del>
      <w:r w:rsidR="00CD53C1" w:rsidRPr="00C1104E">
        <w:rPr>
          <w:rFonts w:asciiTheme="majorHAnsi" w:hAnsiTheme="majorHAnsi"/>
        </w:rPr>
        <w:t>Lockerbie</w:t>
      </w:r>
      <w:ins w:id="226" w:author="Author">
        <w:r w:rsidR="00D632B4">
          <w:rPr>
            <w:rFonts w:asciiTheme="majorHAnsi" w:hAnsiTheme="majorHAnsi"/>
          </w:rPr>
          <w:t xml:space="preserve"> as well as </w:t>
        </w:r>
        <w:proofErr w:type="spellStart"/>
        <w:r w:rsidR="00D632B4">
          <w:rPr>
            <w:rFonts w:asciiTheme="majorHAnsi" w:hAnsiTheme="majorHAnsi"/>
          </w:rPr>
          <w:t>Norpoth</w:t>
        </w:r>
        <w:proofErr w:type="spellEnd"/>
        <w:r w:rsidR="00D632B4">
          <w:rPr>
            <w:rFonts w:asciiTheme="majorHAnsi" w:hAnsiTheme="majorHAnsi"/>
          </w:rPr>
          <w:t xml:space="preserve"> and Bednarczuk</w:t>
        </w:r>
      </w:ins>
      <w:r>
        <w:rPr>
          <w:rFonts w:asciiTheme="majorHAnsi" w:hAnsiTheme="majorHAnsi"/>
        </w:rPr>
        <w:t xml:space="preserve"> from the models</w:t>
      </w:r>
      <w:r w:rsidR="000A7BEF">
        <w:rPr>
          <w:rFonts w:asciiTheme="majorHAnsi" w:hAnsiTheme="majorHAnsi"/>
        </w:rPr>
        <w:t xml:space="preserve"> described </w:t>
      </w:r>
      <w:del w:id="227" w:author="Author">
        <w:r w:rsidR="000A7BEF" w:rsidDel="00BB7684">
          <w:rPr>
            <w:rFonts w:asciiTheme="majorHAnsi" w:hAnsiTheme="majorHAnsi"/>
          </w:rPr>
          <w:delText xml:space="preserve">elsewhere </w:delText>
        </w:r>
      </w:del>
      <w:r w:rsidR="000A7BEF">
        <w:rPr>
          <w:rFonts w:asciiTheme="majorHAnsi" w:hAnsiTheme="majorHAnsi"/>
        </w:rPr>
        <w:t>in this symposium</w:t>
      </w:r>
      <w:r w:rsidR="00CD53C1">
        <w:rPr>
          <w:rFonts w:asciiTheme="majorHAnsi" w:hAnsiTheme="majorHAnsi"/>
        </w:rPr>
        <w:t xml:space="preserve">. </w:t>
      </w:r>
      <w:r w:rsidR="005A0700">
        <w:rPr>
          <w:rFonts w:asciiTheme="majorHAnsi" w:hAnsiTheme="majorHAnsi"/>
        </w:rPr>
        <w:t xml:space="preserve">  </w:t>
      </w:r>
      <w:del w:id="228" w:author="Author">
        <w:r w:rsidDel="00E45608">
          <w:rPr>
            <w:rFonts w:asciiTheme="majorHAnsi" w:hAnsiTheme="majorHAnsi"/>
          </w:rPr>
          <w:delText>The result is</w:delText>
        </w:r>
      </w:del>
      <w:ins w:id="229" w:author="Author">
        <w:r w:rsidR="00E45608">
          <w:rPr>
            <w:rFonts w:asciiTheme="majorHAnsi" w:hAnsiTheme="majorHAnsi"/>
          </w:rPr>
          <w:t>This results in</w:t>
        </w:r>
      </w:ins>
      <w:r>
        <w:rPr>
          <w:rFonts w:asciiTheme="majorHAnsi" w:hAnsiTheme="majorHAnsi"/>
        </w:rPr>
        <w:t xml:space="preserve"> an ensemble of</w:t>
      </w:r>
      <w:r w:rsidR="00CD53C1" w:rsidRPr="00174620">
        <w:rPr>
          <w:rFonts w:asciiTheme="majorHAnsi" w:hAnsiTheme="majorHAnsi"/>
        </w:rPr>
        <w:t xml:space="preserve"> </w:t>
      </w:r>
      <w:r>
        <w:rPr>
          <w:rFonts w:asciiTheme="majorHAnsi" w:hAnsiTheme="majorHAnsi"/>
        </w:rPr>
        <w:t>nine</w:t>
      </w:r>
      <w:r w:rsidR="00CD53C1">
        <w:rPr>
          <w:rFonts w:asciiTheme="majorHAnsi" w:hAnsiTheme="majorHAnsi"/>
        </w:rPr>
        <w:t xml:space="preserve"> </w:t>
      </w:r>
      <w:r w:rsidR="00CD53C1" w:rsidRPr="00174620">
        <w:rPr>
          <w:rFonts w:asciiTheme="majorHAnsi" w:hAnsiTheme="majorHAnsi"/>
        </w:rPr>
        <w:t>forecasting models and a training perio</w:t>
      </w:r>
      <w:r>
        <w:rPr>
          <w:rFonts w:asciiTheme="majorHAnsi" w:hAnsiTheme="majorHAnsi"/>
        </w:rPr>
        <w:t>d of 16 presidential elections from 1948 to 2008</w:t>
      </w:r>
      <w:r w:rsidR="00CD53C1" w:rsidRPr="00174620">
        <w:rPr>
          <w:rFonts w:asciiTheme="majorHAnsi" w:hAnsiTheme="majorHAnsi"/>
        </w:rPr>
        <w:t>.</w:t>
      </w:r>
      <w:r w:rsidR="001D75FE">
        <w:rPr>
          <w:rFonts w:asciiTheme="majorHAnsi" w:hAnsiTheme="majorHAnsi"/>
        </w:rPr>
        <w:t xml:space="preserve">  </w:t>
      </w:r>
      <w:r w:rsidR="00CD53C1" w:rsidRPr="00174620">
        <w:rPr>
          <w:rFonts w:asciiTheme="majorHAnsi" w:hAnsiTheme="majorHAnsi"/>
        </w:rPr>
        <w:t>Our test period is</w:t>
      </w:r>
      <w:r w:rsidR="00CD53C1">
        <w:rPr>
          <w:rFonts w:asciiTheme="majorHAnsi" w:hAnsiTheme="majorHAnsi"/>
        </w:rPr>
        <w:t>, of course,</w:t>
      </w:r>
      <w:r w:rsidR="00CD53C1" w:rsidRPr="00174620">
        <w:rPr>
          <w:rFonts w:asciiTheme="majorHAnsi" w:hAnsiTheme="majorHAnsi"/>
        </w:rPr>
        <w:t xml:space="preserve"> the 2012 election. </w:t>
      </w:r>
    </w:p>
    <w:p w14:paraId="21D952D5" w14:textId="16F9C8E4" w:rsidR="001F5468" w:rsidRPr="00E36666" w:rsidRDefault="00BB7684" w:rsidP="0031685C">
      <w:pPr>
        <w:jc w:val="center"/>
        <w:rPr>
          <w:rFonts w:asciiTheme="majorHAnsi" w:hAnsiTheme="majorHAnsi" w:cs="Courier New"/>
          <w:sz w:val="24"/>
          <w:szCs w:val="24"/>
        </w:rPr>
      </w:pPr>
      <w:ins w:id="230" w:author="Author">
        <w:r>
          <w:rPr>
            <w:rFonts w:asciiTheme="majorHAnsi" w:hAnsiTheme="majorHAnsi" w:cs="Courier New"/>
            <w:sz w:val="24"/>
            <w:szCs w:val="24"/>
          </w:rPr>
          <w:t>&lt;</w:t>
        </w:r>
      </w:ins>
      <w:r w:rsidR="0031685C">
        <w:rPr>
          <w:rFonts w:asciiTheme="majorHAnsi" w:hAnsiTheme="majorHAnsi" w:cs="Courier New"/>
          <w:sz w:val="24"/>
          <w:szCs w:val="24"/>
        </w:rPr>
        <w:t>[Table 1 about here]</w:t>
      </w:r>
      <w:ins w:id="231" w:author="Author">
        <w:r>
          <w:rPr>
            <w:rFonts w:asciiTheme="majorHAnsi" w:hAnsiTheme="majorHAnsi" w:cs="Courier New"/>
            <w:sz w:val="24"/>
            <w:szCs w:val="24"/>
          </w:rPr>
          <w:t>&gt;</w:t>
        </w:r>
      </w:ins>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536C8A34"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w:t>
      </w:r>
      <w:r w:rsidR="00194F8E">
        <w:rPr>
          <w:rFonts w:asciiTheme="majorHAnsi" w:hAnsiTheme="majorHAnsi"/>
        </w:rPr>
        <w:t>d</w:t>
      </w:r>
      <w:ins w:id="232" w:author="Author">
        <w:r w:rsidR="00BB7684">
          <w:rPr>
            <w:rFonts w:asciiTheme="majorHAnsi" w:hAnsiTheme="majorHAnsi"/>
          </w:rPr>
          <w:t>—</w:t>
        </w:r>
      </w:ins>
      <w:del w:id="233" w:author="Author">
        <w:r w:rsidR="00194F8E" w:rsidDel="00BB7684">
          <w:rPr>
            <w:rFonts w:asciiTheme="majorHAnsi" w:hAnsiTheme="majorHAnsi"/>
          </w:rPr>
          <w:delText xml:space="preserve"> --</w:delText>
        </w:r>
      </w:del>
      <w:r w:rsidR="00194F8E">
        <w:rPr>
          <w:rFonts w:asciiTheme="majorHAnsi" w:hAnsiTheme="majorHAnsi"/>
        </w:rPr>
        <w:t xml:space="preserve"> t</w:t>
      </w:r>
      <w:r w:rsidRPr="00174620">
        <w:rPr>
          <w:rFonts w:asciiTheme="majorHAnsi" w:hAnsiTheme="majorHAnsi"/>
        </w:rPr>
        <w:t xml:space="preserve">he </w:t>
      </w:r>
      <w:r w:rsidR="00796350" w:rsidRPr="00174620">
        <w:rPr>
          <w:rFonts w:asciiTheme="majorHAnsi" w:hAnsiTheme="majorHAnsi"/>
        </w:rPr>
        <w:t xml:space="preserve">estimated </w:t>
      </w:r>
      <w:r w:rsidRPr="00174620">
        <w:rPr>
          <w:rFonts w:asciiTheme="majorHAnsi" w:hAnsiTheme="majorHAnsi"/>
        </w:rPr>
        <w:t>weights for each individual model</w:t>
      </w:r>
      <w:r w:rsidR="00194F8E">
        <w:rPr>
          <w:rFonts w:asciiTheme="majorHAnsi" w:hAnsiTheme="majorHAnsi"/>
        </w:rPr>
        <w:t>,</w:t>
      </w:r>
      <w:r w:rsidR="005A0700">
        <w:rPr>
          <w:rFonts w:asciiTheme="majorHAnsi" w:hAnsiTheme="majorHAnsi"/>
        </w:rPr>
        <w:t xml:space="preserve"> the root mean squared e</w:t>
      </w:r>
      <w:r w:rsidR="00796350" w:rsidRPr="00174620">
        <w:rPr>
          <w:rFonts w:asciiTheme="majorHAnsi" w:hAnsiTheme="majorHAnsi"/>
        </w:rPr>
        <w:t>rror (RMSE)</w:t>
      </w:r>
      <w:r w:rsidR="00194F8E">
        <w:rPr>
          <w:rFonts w:asciiTheme="majorHAnsi" w:hAnsiTheme="majorHAnsi"/>
        </w:rPr>
        <w:t>,</w:t>
      </w:r>
      <w:r w:rsidR="00796350" w:rsidRPr="00174620">
        <w:rPr>
          <w:rFonts w:asciiTheme="majorHAnsi" w:hAnsiTheme="majorHAnsi"/>
        </w:rPr>
        <w:t xml:space="preserve"> and </w:t>
      </w:r>
      <w:r w:rsidR="00194F8E">
        <w:rPr>
          <w:rFonts w:asciiTheme="majorHAnsi" w:hAnsiTheme="majorHAnsi"/>
        </w:rPr>
        <w:t xml:space="preserve">the </w:t>
      </w:r>
      <w:r w:rsidR="005A0700">
        <w:rPr>
          <w:rFonts w:asciiTheme="majorHAnsi" w:hAnsiTheme="majorHAnsi"/>
        </w:rPr>
        <w:t>mean average e</w:t>
      </w:r>
      <w:r w:rsidR="00796350" w:rsidRPr="00174620">
        <w:rPr>
          <w:rFonts w:asciiTheme="majorHAnsi" w:hAnsiTheme="majorHAnsi"/>
        </w:rPr>
        <w:t>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t>
      </w:r>
      <w:del w:id="234" w:author="Author">
        <w:r w:rsidR="00A503A4" w:rsidRPr="00174620" w:rsidDel="00BB7684">
          <w:rPr>
            <w:rFonts w:asciiTheme="majorHAnsi" w:hAnsiTheme="majorHAnsi"/>
          </w:rPr>
          <w:delText>-</w:delText>
        </w:r>
      </w:del>
      <w:r w:rsidR="00A503A4" w:rsidRPr="00174620">
        <w:rPr>
          <w:rFonts w:asciiTheme="majorHAnsi" w:hAnsiTheme="majorHAnsi"/>
        </w:rPr>
        <w:t>war era.</w:t>
      </w:r>
      <w:r w:rsidR="007F4012" w:rsidRPr="00174620">
        <w:rPr>
          <w:rFonts w:asciiTheme="majorHAnsi" w:hAnsiTheme="majorHAnsi"/>
        </w:rPr>
        <w:t xml:space="preserve">  </w:t>
      </w:r>
      <w:r w:rsidR="00C14B06">
        <w:rPr>
          <w:rFonts w:asciiTheme="majorHAnsi" w:hAnsiTheme="majorHAnsi"/>
        </w:rPr>
        <w:t>All</w:t>
      </w:r>
      <w:r w:rsidR="007F4012" w:rsidRPr="00174620">
        <w:rPr>
          <w:rFonts w:asciiTheme="majorHAnsi" w:hAnsiTheme="majorHAnsi"/>
        </w:rPr>
        <w:t xml:space="preserve"> of the component models receive some weight in the final ensemble, although the weights are far from uniform. </w:t>
      </w:r>
      <w:del w:id="235" w:author="Author">
        <w:r w:rsidR="007F4012" w:rsidRPr="00174620" w:rsidDel="00BB7684">
          <w:rPr>
            <w:rFonts w:asciiTheme="majorHAnsi" w:hAnsiTheme="majorHAnsi"/>
          </w:rPr>
          <w:delText xml:space="preserve"> </w:delText>
        </w:r>
        <w:r w:rsidR="00215633" w:rsidDel="00BB7684">
          <w:rPr>
            <w:rFonts w:asciiTheme="majorHAnsi" w:hAnsiTheme="majorHAnsi"/>
          </w:rPr>
          <w:delText>Alan</w:delText>
        </w:r>
      </w:del>
      <w:r w:rsidR="00215633">
        <w:rPr>
          <w:rFonts w:asciiTheme="majorHAnsi" w:hAnsiTheme="majorHAnsi"/>
        </w:rPr>
        <w:t xml:space="preserve"> Abramowitz’s model, </w:t>
      </w:r>
      <w:del w:id="236" w:author="Author">
        <w:r w:rsidR="00215633" w:rsidDel="00E45608">
          <w:rPr>
            <w:rFonts w:asciiTheme="majorHAnsi" w:hAnsiTheme="majorHAnsi"/>
          </w:rPr>
          <w:delText xml:space="preserve">which is </w:delText>
        </w:r>
      </w:del>
      <w:r w:rsidR="00A05BF7">
        <w:rPr>
          <w:rFonts w:asciiTheme="majorHAnsi" w:hAnsiTheme="majorHAnsi"/>
        </w:rPr>
        <w:t xml:space="preserve">based on </w:t>
      </w:r>
      <w:r w:rsidR="00215633">
        <w:rPr>
          <w:rFonts w:asciiTheme="majorHAnsi" w:hAnsiTheme="majorHAnsi"/>
        </w:rPr>
        <w:t xml:space="preserve">June </w:t>
      </w:r>
      <w:ins w:id="237" w:author="Author">
        <w:r w:rsidR="00BB7684">
          <w:rPr>
            <w:rFonts w:asciiTheme="majorHAnsi" w:hAnsiTheme="majorHAnsi"/>
          </w:rPr>
          <w:t xml:space="preserve">2012 </w:t>
        </w:r>
      </w:ins>
      <w:r w:rsidR="00215633">
        <w:rPr>
          <w:rFonts w:asciiTheme="majorHAnsi" w:hAnsiTheme="majorHAnsi"/>
        </w:rPr>
        <w:t xml:space="preserve">polling data, </w:t>
      </w:r>
      <w:ins w:id="238" w:author="Author">
        <w:r w:rsidR="00BB7684">
          <w:rPr>
            <w:rFonts w:asciiTheme="majorHAnsi" w:hAnsiTheme="majorHAnsi"/>
          </w:rPr>
          <w:t>second-</w:t>
        </w:r>
      </w:ins>
      <w:del w:id="239" w:author="Author">
        <w:r w:rsidR="00215633" w:rsidDel="00BB7684">
          <w:rPr>
            <w:rFonts w:asciiTheme="majorHAnsi" w:hAnsiTheme="majorHAnsi"/>
          </w:rPr>
          <w:delText>2</w:delText>
        </w:r>
        <w:r w:rsidR="00215633" w:rsidRPr="00D62E4E" w:rsidDel="00BB7684">
          <w:rPr>
            <w:rFonts w:asciiTheme="majorHAnsi" w:hAnsiTheme="majorHAnsi"/>
            <w:rPrChange w:id="240" w:author="Author">
              <w:rPr>
                <w:rFonts w:asciiTheme="majorHAnsi" w:hAnsiTheme="majorHAnsi" w:cs="Times New Roman"/>
                <w:sz w:val="22"/>
                <w:szCs w:val="22"/>
                <w:vertAlign w:val="superscript"/>
              </w:rPr>
            </w:rPrChange>
          </w:rPr>
          <w:delText>nd</w:delText>
        </w:r>
      </w:del>
      <w:r w:rsidR="00215633">
        <w:rPr>
          <w:rFonts w:asciiTheme="majorHAnsi" w:hAnsiTheme="majorHAnsi"/>
        </w:rPr>
        <w:t xml:space="preserve"> quarter GDP growth</w:t>
      </w:r>
      <w:r w:rsidR="00194F8E">
        <w:rPr>
          <w:rFonts w:asciiTheme="majorHAnsi" w:hAnsiTheme="majorHAnsi"/>
        </w:rPr>
        <w:t xml:space="preserve"> in the election year</w:t>
      </w:r>
      <w:r w:rsidR="00215633">
        <w:rPr>
          <w:rFonts w:asciiTheme="majorHAnsi" w:hAnsiTheme="majorHAnsi"/>
        </w:rPr>
        <w:t>, and the presence of a first-term incumbent</w:t>
      </w:r>
      <w:r w:rsidR="000240A5">
        <w:rPr>
          <w:rFonts w:asciiTheme="majorHAnsi" w:hAnsiTheme="majorHAnsi"/>
        </w:rPr>
        <w:t xml:space="preserve"> (adjusting for </w:t>
      </w:r>
      <w:r w:rsidR="000240A5">
        <w:rPr>
          <w:rFonts w:asciiTheme="majorHAnsi" w:hAnsiTheme="majorHAnsi"/>
        </w:rPr>
        <w:lastRenderedPageBreak/>
        <w:t>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del w:id="241" w:author="Author">
        <w:r w:rsidR="00E523F5" w:rsidRPr="00174620" w:rsidDel="00D31D95">
          <w:rPr>
            <w:rFonts w:asciiTheme="majorHAnsi" w:hAnsiTheme="majorHAnsi"/>
          </w:rPr>
          <w:delText xml:space="preserve">(almost) </w:delText>
        </w:r>
        <w:r w:rsidR="007F4012" w:rsidRPr="00174620" w:rsidDel="00D31D95">
          <w:rPr>
            <w:rFonts w:asciiTheme="majorHAnsi" w:hAnsiTheme="majorHAnsi"/>
          </w:rPr>
          <w:delText xml:space="preserve">entirely excludes </w:delText>
        </w:r>
      </w:del>
      <w:ins w:id="242" w:author="Author">
        <w:r w:rsidR="00D31D95">
          <w:rPr>
            <w:rFonts w:asciiTheme="majorHAnsi" w:hAnsiTheme="majorHAnsi"/>
          </w:rPr>
          <w:t xml:space="preserve">heavily down-weights both </w:t>
        </w:r>
      </w:ins>
      <w:r w:rsidR="007F4012" w:rsidRPr="00174620">
        <w:rPr>
          <w:rFonts w:asciiTheme="majorHAnsi" w:hAnsiTheme="majorHAnsi"/>
        </w:rPr>
        <w:t xml:space="preserve">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5E03227C" w:rsidR="00215633" w:rsidRDefault="00215633" w:rsidP="00215633">
      <w:pPr>
        <w:pStyle w:val="Manuscriptparagraph"/>
        <w:ind w:firstLine="720"/>
        <w:rPr>
          <w:rFonts w:asciiTheme="majorHAnsi" w:hAnsiTheme="majorHAnsi"/>
        </w:rPr>
      </w:pPr>
      <w:r>
        <w:rPr>
          <w:rFonts w:asciiTheme="majorHAnsi" w:hAnsiTheme="majorHAnsi"/>
        </w:rPr>
        <w:t>These weights should</w:t>
      </w:r>
      <w:r w:rsidR="001D370D" w:rsidRPr="00174620">
        <w:rPr>
          <w:rFonts w:asciiTheme="majorHAnsi" w:hAnsiTheme="majorHAnsi"/>
        </w:rPr>
        <w:t xml:space="preserve"> not be interpreted to indica</w:t>
      </w:r>
      <w:r w:rsidR="00C04ED1">
        <w:rPr>
          <w:rFonts w:asciiTheme="majorHAnsi" w:hAnsiTheme="majorHAnsi"/>
        </w:rPr>
        <w:t>te that some models are “better</w:t>
      </w:r>
      <w:r w:rsidR="00580A63">
        <w:rPr>
          <w:rFonts w:asciiTheme="majorHAnsi" w:hAnsiTheme="majorHAnsi"/>
        </w:rPr>
        <w:t>,</w:t>
      </w:r>
      <w:r w:rsidR="00C04ED1">
        <w:rPr>
          <w:rFonts w:asciiTheme="majorHAnsi" w:hAnsiTheme="majorHAnsi"/>
        </w:rPr>
        <w:t>”</w:t>
      </w:r>
      <w:r w:rsidR="001D370D" w:rsidRPr="00174620">
        <w:rPr>
          <w:rFonts w:asciiTheme="majorHAnsi" w:hAnsiTheme="majorHAnsi"/>
        </w:rPr>
        <w:t xml:space="preserve">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sidR="00C62069">
        <w:rPr>
          <w:rFonts w:asciiTheme="majorHAnsi" w:hAnsiTheme="majorHAnsi"/>
        </w:rPr>
        <w:t xml:space="preserve"> while still reflecting a realistic level of predictive uncertainty</w:t>
      </w:r>
      <w:r w:rsidR="001D370D" w:rsidRPr="00174620">
        <w:rPr>
          <w:rFonts w:asciiTheme="majorHAnsi" w:hAnsiTheme="majorHAnsi"/>
        </w:rPr>
        <w:t>.</w:t>
      </w:r>
      <w:r>
        <w:rPr>
          <w:rFonts w:asciiTheme="majorHAnsi" w:hAnsiTheme="majorHAnsi"/>
        </w:rPr>
        <w:t xml:space="preserve">  </w:t>
      </w:r>
      <w:ins w:id="243" w:author="Author">
        <w:r w:rsidR="007159FB">
          <w:rPr>
            <w:rFonts w:asciiTheme="majorHAnsi" w:hAnsiTheme="majorHAnsi"/>
          </w:rPr>
          <w:t>Nor</w:t>
        </w:r>
        <w:del w:id="244" w:author="Author">
          <w:r w:rsidR="007159FB" w:rsidDel="008E52B6">
            <w:rPr>
              <w:rFonts w:asciiTheme="majorHAnsi" w:hAnsiTheme="majorHAnsi"/>
            </w:rPr>
            <w:delText>,</w:delText>
          </w:r>
        </w:del>
        <w:r w:rsidR="007159FB">
          <w:rPr>
            <w:rFonts w:asciiTheme="majorHAnsi" w:hAnsiTheme="majorHAnsi"/>
          </w:rPr>
          <w:t xml:space="preserve"> should too much weight be placed on the individual performance of models, as the ca</w:t>
        </w:r>
        <w:r w:rsidR="008E52B6">
          <w:rPr>
            <w:rFonts w:asciiTheme="majorHAnsi" w:hAnsiTheme="majorHAnsi"/>
          </w:rPr>
          <w:t>u</w:t>
        </w:r>
        <w:r w:rsidR="007159FB">
          <w:rPr>
            <w:rFonts w:asciiTheme="majorHAnsi" w:hAnsiTheme="majorHAnsi"/>
          </w:rPr>
          <w:t xml:space="preserve">ses may be different for each. </w:t>
        </w:r>
        <w:del w:id="245" w:author="Author">
          <w:r w:rsidR="00BB7684" w:rsidDel="008E52B6">
            <w:rPr>
              <w:rFonts w:asciiTheme="majorHAnsi" w:hAnsiTheme="majorHAnsi"/>
            </w:rPr>
            <w:delText xml:space="preserve">Note, </w:delText>
          </w:r>
        </w:del>
      </w:ins>
      <w:del w:id="246" w:author="Author">
        <w:r w:rsidDel="008E52B6">
          <w:rPr>
            <w:rFonts w:asciiTheme="majorHAnsi" w:hAnsiTheme="majorHAnsi"/>
          </w:rPr>
          <w:delText>Indeed, it is notable that th</w:delText>
        </w:r>
      </w:del>
      <w:ins w:id="247" w:author="Author">
        <w:del w:id="248" w:author="Author">
          <w:r w:rsidR="007159FB" w:rsidDel="008E52B6">
            <w:rPr>
              <w:rFonts w:asciiTheme="majorHAnsi" w:hAnsiTheme="majorHAnsi"/>
            </w:rPr>
            <w:delText>e</w:delText>
          </w:r>
        </w:del>
        <w:r w:rsidR="008E52B6">
          <w:rPr>
            <w:rFonts w:asciiTheme="majorHAnsi" w:hAnsiTheme="majorHAnsi"/>
          </w:rPr>
          <w:t xml:space="preserve"> The</w:t>
        </w:r>
        <w:r w:rsidR="007159FB">
          <w:rPr>
            <w:rFonts w:asciiTheme="majorHAnsi" w:hAnsiTheme="majorHAnsi"/>
          </w:rPr>
          <w:t xml:space="preserve"> EBMA</w:t>
        </w:r>
        <w:del w:id="249" w:author="Author">
          <w:r w:rsidR="00BB7684" w:rsidDel="007159FB">
            <w:rPr>
              <w:rFonts w:asciiTheme="majorHAnsi" w:hAnsiTheme="majorHAnsi"/>
            </w:rPr>
            <w:delText>is</w:delText>
          </w:r>
        </w:del>
      </w:ins>
      <w:del w:id="250" w:author="Author">
        <w:r w:rsidDel="00BB7684">
          <w:rPr>
            <w:rFonts w:asciiTheme="majorHAnsi" w:hAnsiTheme="majorHAnsi"/>
          </w:rPr>
          <w:delText>e</w:delText>
        </w:r>
      </w:del>
      <w:r>
        <w:rPr>
          <w:rFonts w:asciiTheme="majorHAnsi" w:hAnsiTheme="majorHAnsi"/>
        </w:rPr>
        <w:t xml:space="preserve"> model generally places the greatest weight on models that </w:t>
      </w:r>
      <w:del w:id="251" w:author="Author">
        <w:r w:rsidDel="00BB7684">
          <w:rPr>
            <w:rFonts w:asciiTheme="majorHAnsi" w:hAnsiTheme="majorHAnsi"/>
          </w:rPr>
          <w:delText xml:space="preserve">make </w:delText>
        </w:r>
      </w:del>
      <w:r>
        <w:rPr>
          <w:rFonts w:asciiTheme="majorHAnsi" w:hAnsiTheme="majorHAnsi"/>
        </w:rPr>
        <w:t xml:space="preserve">use </w:t>
      </w:r>
      <w:del w:id="252" w:author="Author">
        <w:r w:rsidDel="00753072">
          <w:rPr>
            <w:rFonts w:asciiTheme="majorHAnsi" w:hAnsiTheme="majorHAnsi"/>
          </w:rPr>
          <w:delText>of</w:delText>
        </w:r>
      </w:del>
      <w:r>
        <w:rPr>
          <w:rFonts w:asciiTheme="majorHAnsi" w:hAnsiTheme="majorHAnsi"/>
        </w:rPr>
        <w:t xml:space="preserve">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t>
      </w:r>
      <w:r w:rsidR="00194F8E">
        <w:rPr>
          <w:rFonts w:asciiTheme="majorHAnsi" w:hAnsiTheme="majorHAnsi"/>
        </w:rPr>
        <w:t>measured far in advance of the election</w:t>
      </w:r>
      <w:r>
        <w:rPr>
          <w:rFonts w:asciiTheme="majorHAnsi" w:hAnsiTheme="majorHAnsi"/>
        </w:rPr>
        <w:t xml:space="preserve"> (e.g., </w:t>
      </w:r>
      <w:proofErr w:type="spellStart"/>
      <w:r>
        <w:rPr>
          <w:rFonts w:asciiTheme="majorHAnsi" w:hAnsiTheme="majorHAnsi"/>
        </w:rPr>
        <w:t>Hibbs</w:t>
      </w:r>
      <w:proofErr w:type="spellEnd"/>
      <w:r w:rsidR="00194F8E">
        <w:rPr>
          <w:rFonts w:asciiTheme="majorHAnsi" w:hAnsiTheme="majorHAnsi"/>
        </w:rPr>
        <w:t xml:space="preserve">). </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598FFD38" w:rsidR="0031685C" w:rsidRPr="00174620" w:rsidRDefault="00BB7684" w:rsidP="0031685C">
      <w:pPr>
        <w:pStyle w:val="Manuscriptparagraph"/>
        <w:jc w:val="center"/>
        <w:rPr>
          <w:rFonts w:asciiTheme="majorHAnsi" w:hAnsiTheme="majorHAnsi"/>
        </w:rPr>
      </w:pPr>
      <w:ins w:id="253" w:author="Author">
        <w:r>
          <w:rPr>
            <w:rFonts w:asciiTheme="majorHAnsi" w:hAnsiTheme="majorHAnsi"/>
          </w:rPr>
          <w:t>&lt;</w:t>
        </w:r>
      </w:ins>
      <w:r w:rsidR="0031685C">
        <w:rPr>
          <w:rFonts w:asciiTheme="majorHAnsi" w:hAnsiTheme="majorHAnsi"/>
        </w:rPr>
        <w:t>[Figure 1 about here]</w:t>
      </w:r>
      <w:ins w:id="254" w:author="Author">
        <w:r>
          <w:rPr>
            <w:rFonts w:asciiTheme="majorHAnsi" w:hAnsiTheme="majorHAnsi"/>
          </w:rPr>
          <w:t>&gt;</w:t>
        </w:r>
      </w:ins>
    </w:p>
    <w:p w14:paraId="22966B02" w14:textId="0C670E18" w:rsidR="000240A5" w:rsidRDefault="001D370D" w:rsidP="00BE2AA5">
      <w:pPr>
        <w:pStyle w:val="Manuscriptparagraph"/>
        <w:rPr>
          <w:rFonts w:asciiTheme="majorHAnsi" w:hAnsiTheme="majorHAnsi"/>
        </w:rPr>
      </w:pPr>
      <w:r w:rsidRPr="00174620">
        <w:rPr>
          <w:rFonts w:asciiTheme="majorHAnsi" w:hAnsiTheme="majorHAnsi"/>
        </w:rPr>
        <w:tab/>
      </w:r>
      <w:ins w:id="255" w:author="Author">
        <w:r w:rsidR="00BB7684">
          <w:rPr>
            <w:rFonts w:asciiTheme="majorHAnsi" w:hAnsiTheme="majorHAnsi"/>
          </w:rPr>
          <w:t xml:space="preserve">Figure 1 provides </w:t>
        </w:r>
      </w:ins>
      <w:del w:id="256" w:author="Author">
        <w:r w:rsidRPr="00174620" w:rsidDel="00BB7684">
          <w:rPr>
            <w:rFonts w:asciiTheme="majorHAnsi" w:hAnsiTheme="majorHAnsi"/>
          </w:rPr>
          <w:delText>A</w:delText>
        </w:r>
      </w:del>
      <w:ins w:id="257" w:author="Author">
        <w:r w:rsidR="00BB7684">
          <w:rPr>
            <w:rFonts w:asciiTheme="majorHAnsi" w:hAnsiTheme="majorHAnsi"/>
          </w:rPr>
          <w:t>a</w:t>
        </w:r>
      </w:ins>
      <w:r w:rsidRPr="00174620">
        <w:rPr>
          <w:rFonts w:asciiTheme="majorHAnsi" w:hAnsiTheme="majorHAnsi"/>
        </w:rPr>
        <w:t xml:space="preserve"> visual representation of the kinds of predictive </w:t>
      </w:r>
      <w:r w:rsidR="00AE0DFD" w:rsidRPr="00174620">
        <w:rPr>
          <w:rFonts w:asciiTheme="majorHAnsi" w:hAnsiTheme="majorHAnsi"/>
        </w:rPr>
        <w:t>PDF</w:t>
      </w:r>
      <w:r w:rsidRPr="00174620">
        <w:rPr>
          <w:rFonts w:asciiTheme="majorHAnsi" w:hAnsiTheme="majorHAnsi"/>
        </w:rPr>
        <w:t>s generated by EBMA</w:t>
      </w:r>
      <w:del w:id="258" w:author="Author">
        <w:r w:rsidRPr="00174620" w:rsidDel="00BB7684">
          <w:rPr>
            <w:rFonts w:asciiTheme="majorHAnsi" w:hAnsiTheme="majorHAnsi"/>
          </w:rPr>
          <w:delText xml:space="preserve"> is provided in Figure 1</w:delText>
        </w:r>
      </w:del>
      <w:r w:rsidRPr="00174620">
        <w:rPr>
          <w:rFonts w:asciiTheme="majorHAnsi" w:hAnsiTheme="majorHAnsi"/>
        </w:rPr>
        <w:t xml:space="preserve">.  </w:t>
      </w:r>
      <w:ins w:id="259" w:author="Author">
        <w:r w:rsidR="00E45608">
          <w:rPr>
            <w:rFonts w:asciiTheme="majorHAnsi" w:hAnsiTheme="majorHAnsi"/>
          </w:rPr>
          <w:t xml:space="preserve">The figure displays the </w:t>
        </w:r>
      </w:ins>
      <w:del w:id="260" w:author="Author">
        <w:r w:rsidR="00A05BFC" w:rsidRPr="00174620" w:rsidDel="00E45608">
          <w:rPr>
            <w:rFonts w:asciiTheme="majorHAnsi" w:hAnsiTheme="majorHAnsi"/>
          </w:rPr>
          <w:delText xml:space="preserve">The </w:delText>
        </w:r>
      </w:del>
      <w:r w:rsidR="00A05BFC" w:rsidRPr="00174620">
        <w:rPr>
          <w:rFonts w:asciiTheme="majorHAnsi" w:hAnsiTheme="majorHAnsi"/>
        </w:rPr>
        <w:t>PDF</w:t>
      </w:r>
      <w:r w:rsidR="00FF6EA1">
        <w:rPr>
          <w:rFonts w:asciiTheme="majorHAnsi" w:hAnsiTheme="majorHAnsi"/>
        </w:rPr>
        <w:t>s</w:t>
      </w:r>
      <w:r w:rsidR="00A05BFC" w:rsidRPr="00174620">
        <w:rPr>
          <w:rFonts w:asciiTheme="majorHAnsi" w:hAnsiTheme="majorHAnsi"/>
        </w:rPr>
        <w:t xml:space="preserve"> of our EBMA</w:t>
      </w:r>
      <w:r w:rsidR="00625012">
        <w:rPr>
          <w:rFonts w:asciiTheme="majorHAnsi" w:hAnsiTheme="majorHAnsi"/>
        </w:rPr>
        <w:t xml:space="preserve"> model</w:t>
      </w:r>
      <w:r w:rsidR="00A05BFC" w:rsidRPr="00174620">
        <w:rPr>
          <w:rFonts w:asciiTheme="majorHAnsi" w:hAnsiTheme="majorHAnsi"/>
        </w:rPr>
        <w:t xml:space="preserve"> for 2004 and 2008 (in-sample) </w:t>
      </w:r>
      <w:del w:id="261" w:author="Author">
        <w:r w:rsidR="00A05BFC" w:rsidRPr="00174620" w:rsidDel="00E45608">
          <w:rPr>
            <w:rFonts w:asciiTheme="majorHAnsi" w:hAnsiTheme="majorHAnsi"/>
          </w:rPr>
          <w:delText xml:space="preserve">are illustrated </w:delText>
        </w:r>
      </w:del>
      <w:r w:rsidR="00A05BFC" w:rsidRPr="00174620">
        <w:rPr>
          <w:rFonts w:asciiTheme="majorHAnsi" w:hAnsiTheme="majorHAnsi"/>
        </w:rPr>
        <w:t xml:space="preserve">as bold lines, </w:t>
      </w:r>
      <w:del w:id="262" w:author="Author">
        <w:r w:rsidR="00FF6EA1" w:rsidDel="00E45608">
          <w:rPr>
            <w:rFonts w:asciiTheme="majorHAnsi" w:hAnsiTheme="majorHAnsi"/>
          </w:rPr>
          <w:delText xml:space="preserve">while </w:delText>
        </w:r>
      </w:del>
      <w:ins w:id="263" w:author="Author">
        <w:r w:rsidR="00E45608">
          <w:rPr>
            <w:rFonts w:asciiTheme="majorHAnsi" w:hAnsiTheme="majorHAnsi"/>
          </w:rPr>
          <w:t xml:space="preserve">and </w:t>
        </w:r>
      </w:ins>
      <w:r w:rsidR="00A05BFC" w:rsidRPr="00174620">
        <w:rPr>
          <w:rFonts w:asciiTheme="majorHAnsi" w:hAnsiTheme="majorHAnsi"/>
        </w:rPr>
        <w:t>the predict</w:t>
      </w:r>
      <w:r w:rsidR="00FF6EA1">
        <w:rPr>
          <w:rFonts w:asciiTheme="majorHAnsi" w:hAnsiTheme="majorHAnsi"/>
        </w:rPr>
        <w:t xml:space="preserve">ive densities of the component models in </w:t>
      </w:r>
      <w:r w:rsidR="00A05BFC" w:rsidRPr="00174620">
        <w:rPr>
          <w:rFonts w:asciiTheme="majorHAnsi" w:hAnsiTheme="majorHAnsi"/>
        </w:rPr>
        <w:t xml:space="preserve">the ensemble </w:t>
      </w:r>
      <w:del w:id="264" w:author="Author">
        <w:r w:rsidR="00A05BFC" w:rsidRPr="00174620" w:rsidDel="00E45608">
          <w:rPr>
            <w:rFonts w:asciiTheme="majorHAnsi" w:hAnsiTheme="majorHAnsi"/>
          </w:rPr>
          <w:delText xml:space="preserve">are </w:delText>
        </w:r>
      </w:del>
      <w:ins w:id="265" w:author="Author">
        <w:r w:rsidR="00E45608">
          <w:rPr>
            <w:rFonts w:asciiTheme="majorHAnsi" w:hAnsiTheme="majorHAnsi"/>
          </w:rPr>
          <w:t>as</w:t>
        </w:r>
        <w:r w:rsidR="00E45608" w:rsidRPr="00174620">
          <w:rPr>
            <w:rFonts w:asciiTheme="majorHAnsi" w:hAnsiTheme="majorHAnsi"/>
          </w:rPr>
          <w:t xml:space="preserve"> </w:t>
        </w:r>
      </w:ins>
      <w:del w:id="266" w:author="Author">
        <w:r w:rsidR="00FF6EA1" w:rsidDel="00E45608">
          <w:rPr>
            <w:rFonts w:asciiTheme="majorHAnsi" w:hAnsiTheme="majorHAnsi"/>
          </w:rPr>
          <w:delText xml:space="preserve">represented </w:delText>
        </w:r>
        <w:r w:rsidR="00A05BFC" w:rsidRPr="00174620" w:rsidDel="00E45608">
          <w:rPr>
            <w:rFonts w:asciiTheme="majorHAnsi" w:hAnsiTheme="majorHAnsi"/>
          </w:rPr>
          <w:delText xml:space="preserve">as </w:delText>
        </w:r>
      </w:del>
      <w:r w:rsidR="000240A5">
        <w:rPr>
          <w:rFonts w:asciiTheme="majorHAnsi" w:hAnsiTheme="majorHAnsi"/>
        </w:rPr>
        <w:t>dashed</w:t>
      </w:r>
      <w:r w:rsidR="00A05BFC" w:rsidRPr="00174620">
        <w:rPr>
          <w:rFonts w:asciiTheme="majorHAnsi" w:hAnsiTheme="majorHAnsi"/>
        </w:rPr>
        <w:t xml:space="preserve"> lines. </w:t>
      </w:r>
      <w:r w:rsidR="00FF6EA1">
        <w:rPr>
          <w:rFonts w:asciiTheme="majorHAnsi" w:hAnsiTheme="majorHAnsi"/>
        </w:rPr>
        <w:t>(</w:t>
      </w:r>
      <w:r w:rsidR="00A05BFC" w:rsidRPr="00174620">
        <w:rPr>
          <w:rFonts w:asciiTheme="majorHAnsi" w:hAnsiTheme="majorHAnsi"/>
        </w:rPr>
        <w:t xml:space="preserve">The latter have been scaled by the </w:t>
      </w:r>
      <w:r w:rsidR="00215633">
        <w:rPr>
          <w:rFonts w:asciiTheme="majorHAnsi" w:hAnsiTheme="majorHAnsi"/>
        </w:rPr>
        <w:t>model weights</w:t>
      </w:r>
      <w:r w:rsidR="00A05BFC" w:rsidRPr="00174620">
        <w:rPr>
          <w:rFonts w:asciiTheme="majorHAnsi" w:hAnsiTheme="majorHAnsi"/>
        </w:rPr>
        <w:t>.</w:t>
      </w:r>
      <w:r w:rsidR="00FF6EA1">
        <w:rPr>
          <w:rFonts w:asciiTheme="majorHAnsi" w:hAnsiTheme="majorHAnsi"/>
        </w:rPr>
        <w:t>)</w:t>
      </w:r>
      <w:r w:rsidR="00A05BFC" w:rsidRPr="00174620">
        <w:rPr>
          <w:rFonts w:asciiTheme="majorHAnsi" w:hAnsiTheme="majorHAnsi"/>
        </w:rPr>
        <w:t xml:space="preserve"> </w:t>
      </w:r>
      <w:ins w:id="267" w:author="Author">
        <w:r w:rsidR="00D044F6">
          <w:rPr>
            <w:rFonts w:asciiTheme="majorHAnsi" w:hAnsiTheme="majorHAnsi"/>
          </w:rPr>
          <w:t xml:space="preserve">It shows </w:t>
        </w:r>
      </w:ins>
      <w:del w:id="268" w:author="Author">
        <w:r w:rsidR="000240A5" w:rsidDel="00D044F6">
          <w:rPr>
            <w:rFonts w:asciiTheme="majorHAnsi" w:hAnsiTheme="majorHAnsi"/>
          </w:rPr>
          <w:delText>T</w:delText>
        </w:r>
      </w:del>
      <w:ins w:id="269" w:author="Author">
        <w:r w:rsidR="00D044F6">
          <w:rPr>
            <w:rFonts w:asciiTheme="majorHAnsi" w:hAnsiTheme="majorHAnsi"/>
          </w:rPr>
          <w:t>t</w:t>
        </w:r>
      </w:ins>
      <w:r w:rsidR="000240A5">
        <w:rPr>
          <w:rFonts w:asciiTheme="majorHAnsi" w:hAnsiTheme="majorHAnsi"/>
        </w:rPr>
        <w: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w:t>
      </w:r>
      <w:del w:id="270" w:author="Author">
        <w:r w:rsidR="009616E2" w:rsidDel="00D044F6">
          <w:rPr>
            <w:rFonts w:asciiTheme="majorHAnsi" w:hAnsiTheme="majorHAnsi"/>
          </w:rPr>
          <w:delText xml:space="preserve">are shown </w:delText>
        </w:r>
      </w:del>
      <w:r w:rsidR="009616E2">
        <w:rPr>
          <w:rFonts w:asciiTheme="majorHAnsi" w:hAnsiTheme="majorHAnsi"/>
        </w:rPr>
        <w:t>at the bottom of each plot.</w:t>
      </w:r>
    </w:p>
    <w:p w14:paraId="46BA36D8" w14:textId="1C7BEB0B" w:rsidR="00BE2AA5" w:rsidRPr="00174620" w:rsidRDefault="00A05BFC" w:rsidP="000240A5">
      <w:pPr>
        <w:pStyle w:val="Manuscriptparagraph"/>
        <w:ind w:firstLine="720"/>
        <w:rPr>
          <w:rFonts w:asciiTheme="majorHAnsi" w:hAnsiTheme="majorHAnsi"/>
        </w:rPr>
      </w:pPr>
      <w:r w:rsidRPr="00174620">
        <w:rPr>
          <w:rFonts w:asciiTheme="majorHAnsi" w:hAnsiTheme="majorHAnsi"/>
        </w:rPr>
        <w:t xml:space="preserve">These two </w:t>
      </w:r>
      <w:r w:rsidR="00BE2D2A">
        <w:rPr>
          <w:rFonts w:asciiTheme="majorHAnsi" w:hAnsiTheme="majorHAnsi"/>
        </w:rPr>
        <w:t xml:space="preserve">plots </w:t>
      </w:r>
      <w:r w:rsidR="000240A5">
        <w:rPr>
          <w:rFonts w:asciiTheme="majorHAnsi" w:hAnsiTheme="majorHAnsi"/>
        </w:rPr>
        <w:t>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w:t>
      </w:r>
      <w:del w:id="271" w:author="Author">
        <w:r w:rsidRPr="00174620" w:rsidDel="00104C0F">
          <w:rPr>
            <w:rFonts w:asciiTheme="majorHAnsi" w:hAnsiTheme="majorHAnsi"/>
          </w:rPr>
          <w:delText xml:space="preserve">does </w:delText>
        </w:r>
      </w:del>
      <w:ins w:id="272" w:author="Author">
        <w:r w:rsidR="00104C0F">
          <w:rPr>
            <w:rFonts w:asciiTheme="majorHAnsi" w:hAnsiTheme="majorHAnsi"/>
          </w:rPr>
          <w:t xml:space="preserve">may </w:t>
        </w:r>
      </w:ins>
      <w:r w:rsidRPr="00174620">
        <w:rPr>
          <w:rFonts w:asciiTheme="majorHAnsi" w:hAnsiTheme="majorHAnsi"/>
        </w:rPr>
        <w:t xml:space="preserve">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w:t>
      </w:r>
      <w:ins w:id="273" w:author="Author">
        <w:r w:rsidR="00BB7684">
          <w:rPr>
            <w:rFonts w:asciiTheme="majorHAnsi" w:hAnsiTheme="majorHAnsi"/>
          </w:rPr>
          <w:t>al</w:t>
        </w:r>
      </w:ins>
      <w:r w:rsidRPr="00174620">
        <w:rPr>
          <w:rFonts w:asciiTheme="majorHAnsi" w:hAnsiTheme="majorHAnsi"/>
        </w:rPr>
        <w:t xml:space="preserve">though </w:t>
      </w:r>
      <w:r w:rsidR="00FF6EA1">
        <w:rPr>
          <w:rFonts w:asciiTheme="majorHAnsi" w:hAnsiTheme="majorHAnsi"/>
        </w:rPr>
        <w:t xml:space="preserve">it </w:t>
      </w:r>
      <w:del w:id="274" w:author="Author">
        <w:r w:rsidR="00FF6EA1" w:rsidDel="00BB7684">
          <w:rPr>
            <w:rFonts w:asciiTheme="majorHAnsi" w:hAnsiTheme="majorHAnsi"/>
          </w:rPr>
          <w:delText>often</w:delText>
        </w:r>
        <w:r w:rsidRPr="00174620" w:rsidDel="00BB7684">
          <w:rPr>
            <w:rFonts w:asciiTheme="majorHAnsi" w:hAnsiTheme="majorHAnsi"/>
          </w:rPr>
          <w:delText xml:space="preserve"> </w:delText>
        </w:r>
      </w:del>
      <w:r w:rsidR="009616E2">
        <w:rPr>
          <w:rFonts w:asciiTheme="majorHAnsi" w:hAnsiTheme="majorHAnsi"/>
        </w:rPr>
        <w:t xml:space="preserve">comes </w:t>
      </w:r>
      <w:del w:id="275" w:author="Author">
        <w:r w:rsidR="009616E2" w:rsidDel="00BB7684">
          <w:rPr>
            <w:rFonts w:asciiTheme="majorHAnsi" w:hAnsiTheme="majorHAnsi"/>
          </w:rPr>
          <w:delText xml:space="preserve">very </w:delText>
        </w:r>
      </w:del>
      <w:r w:rsidR="009616E2">
        <w:rPr>
          <w:rFonts w:asciiTheme="majorHAnsi" w:hAnsiTheme="majorHAnsi"/>
        </w:rPr>
        <w:t>close</w:t>
      </w:r>
      <w:r w:rsidRPr="00174620">
        <w:rPr>
          <w:rFonts w:asciiTheme="majorHAnsi" w:hAnsiTheme="majorHAnsi"/>
        </w:rPr>
        <w:t xml:space="preserve">. </w:t>
      </w:r>
      <w:r w:rsidR="00215633">
        <w:rPr>
          <w:rFonts w:asciiTheme="majorHAnsi" w:hAnsiTheme="majorHAnsi"/>
        </w:rPr>
        <w:t xml:space="preserve">  </w:t>
      </w:r>
      <w:ins w:id="276" w:author="Author">
        <w:r w:rsidR="00BB7684">
          <w:rPr>
            <w:rFonts w:asciiTheme="majorHAnsi" w:hAnsiTheme="majorHAnsi"/>
          </w:rPr>
          <w:t>&lt;\PQ_START\&gt;</w:t>
        </w:r>
      </w:ins>
      <w:del w:id="277" w:author="Author">
        <w:r w:rsidR="00215633" w:rsidDel="00BB7684">
          <w:rPr>
            <w:rFonts w:asciiTheme="majorHAnsi" w:hAnsiTheme="majorHAnsi"/>
          </w:rPr>
          <w:delText>However,</w:delText>
        </w:r>
      </w:del>
      <w:r w:rsidR="00215633">
        <w:rPr>
          <w:rFonts w:asciiTheme="majorHAnsi" w:hAnsiTheme="majorHAnsi"/>
        </w:rPr>
        <w:t xml:space="preserve"> </w:t>
      </w:r>
      <w:del w:id="278" w:author="Author">
        <w:r w:rsidR="00215633" w:rsidDel="00BB7684">
          <w:rPr>
            <w:rFonts w:asciiTheme="majorHAnsi" w:hAnsiTheme="majorHAnsi"/>
          </w:rPr>
          <w:delText>a</w:delText>
        </w:r>
      </w:del>
      <w:ins w:id="279" w:author="Author">
        <w:r w:rsidR="00BB7684">
          <w:rPr>
            <w:rFonts w:asciiTheme="majorHAnsi" w:hAnsiTheme="majorHAnsi"/>
          </w:rPr>
          <w:t>A</w:t>
        </w:r>
      </w:ins>
      <w:r w:rsidR="00215633">
        <w:rPr>
          <w:rFonts w:asciiTheme="majorHAnsi" w:hAnsiTheme="majorHAnsi"/>
        </w:rPr>
        <w:t>cross many elections</w:t>
      </w:r>
      <w:ins w:id="280" w:author="Author">
        <w:r w:rsidR="00BB7684">
          <w:rPr>
            <w:rFonts w:asciiTheme="majorHAnsi" w:hAnsiTheme="majorHAnsi"/>
          </w:rPr>
          <w:t>, however</w:t>
        </w:r>
        <w:proofErr w:type="gramStart"/>
        <w:r w:rsidR="00BB7684">
          <w:rPr>
            <w:rFonts w:asciiTheme="majorHAnsi" w:hAnsiTheme="majorHAnsi"/>
          </w:rPr>
          <w:t xml:space="preserve">, </w:t>
        </w:r>
      </w:ins>
      <w:r w:rsidR="00215633">
        <w:rPr>
          <w:rFonts w:asciiTheme="majorHAnsi" w:hAnsiTheme="majorHAnsi"/>
        </w:rPr>
        <w:t xml:space="preserve"> EBMA</w:t>
      </w:r>
      <w:proofErr w:type="gramEnd"/>
      <w:r w:rsidR="00215633">
        <w:rPr>
          <w:rFonts w:asciiTheme="majorHAnsi" w:hAnsiTheme="majorHAnsi"/>
        </w:rPr>
        <w:t xml:space="preserve"> </w:t>
      </w:r>
      <w:del w:id="281" w:author="Author">
        <w:r w:rsidR="00215633" w:rsidDel="00BB7684">
          <w:rPr>
            <w:rFonts w:asciiTheme="majorHAnsi" w:hAnsiTheme="majorHAnsi"/>
          </w:rPr>
          <w:delText>will</w:delText>
        </w:r>
      </w:del>
      <w:r w:rsidR="00215633">
        <w:rPr>
          <w:rFonts w:asciiTheme="majorHAnsi" w:hAnsiTheme="majorHAnsi"/>
        </w:rPr>
        <w:t xml:space="preserve"> tend</w:t>
      </w:r>
      <w:ins w:id="282" w:author="Author">
        <w:r w:rsidR="00BB7684">
          <w:rPr>
            <w:rFonts w:asciiTheme="majorHAnsi" w:hAnsiTheme="majorHAnsi"/>
          </w:rPr>
          <w:t>s</w:t>
        </w:r>
      </w:ins>
      <w:r w:rsidR="00215633">
        <w:rPr>
          <w:rFonts w:asciiTheme="majorHAnsi" w:hAnsiTheme="majorHAnsi"/>
        </w:rPr>
        <w:t xml:space="preserve"> to outperform its component models in </w:t>
      </w:r>
      <w:del w:id="283" w:author="Author">
        <w:r w:rsidR="00215633" w:rsidDel="00BB7684">
          <w:rPr>
            <w:rFonts w:asciiTheme="majorHAnsi" w:hAnsiTheme="majorHAnsi"/>
          </w:rPr>
          <w:delText xml:space="preserve">terms of </w:delText>
        </w:r>
      </w:del>
      <w:r w:rsidR="00215633">
        <w:rPr>
          <w:rFonts w:asciiTheme="majorHAnsi" w:hAnsiTheme="majorHAnsi"/>
        </w:rPr>
        <w:t>acc</w:t>
      </w:r>
      <w:r w:rsidR="00FF6EA1">
        <w:rPr>
          <w:rFonts w:asciiTheme="majorHAnsi" w:hAnsiTheme="majorHAnsi"/>
        </w:rPr>
        <w:t>uracy while also</w:t>
      </w:r>
      <w:r w:rsidR="00215633">
        <w:rPr>
          <w:rFonts w:asciiTheme="majorHAnsi" w:hAnsiTheme="majorHAnsi"/>
        </w:rPr>
        <w:t xml:space="preserve"> reflect</w:t>
      </w:r>
      <w:r w:rsidR="00C04ED1">
        <w:rPr>
          <w:rFonts w:asciiTheme="majorHAnsi" w:hAnsiTheme="majorHAnsi"/>
        </w:rPr>
        <w:t>ing</w:t>
      </w:r>
      <w:r w:rsidR="00215633">
        <w:rPr>
          <w:rFonts w:asciiTheme="majorHAnsi" w:hAnsiTheme="majorHAnsi"/>
        </w:rPr>
        <w:t xml:space="preserve"> the uncertainty implied by</w:t>
      </w:r>
      <w:r w:rsidR="009616E2">
        <w:rPr>
          <w:rFonts w:asciiTheme="majorHAnsi" w:hAnsiTheme="majorHAnsi"/>
        </w:rPr>
        <w:t xml:space="preserve"> the</w:t>
      </w:r>
      <w:r w:rsidR="00215633">
        <w:rPr>
          <w:rFonts w:asciiTheme="majorHAnsi" w:hAnsiTheme="majorHAnsi"/>
        </w:rPr>
        <w:t xml:space="preserve"> differ</w:t>
      </w:r>
      <w:r w:rsidR="00C04ED1">
        <w:rPr>
          <w:rFonts w:asciiTheme="majorHAnsi" w:hAnsiTheme="majorHAnsi"/>
        </w:rPr>
        <w:t>ent</w:t>
      </w:r>
      <w:r w:rsidR="00215633">
        <w:rPr>
          <w:rFonts w:asciiTheme="majorHAnsi" w:hAnsiTheme="majorHAnsi"/>
        </w:rPr>
        <w:t xml:space="preserve"> predictions </w:t>
      </w:r>
      <w:r w:rsidR="00FF6EA1">
        <w:rPr>
          <w:rFonts w:asciiTheme="majorHAnsi" w:hAnsiTheme="majorHAnsi"/>
        </w:rPr>
        <w:t xml:space="preserve">of </w:t>
      </w:r>
      <w:r w:rsidR="00215633">
        <w:rPr>
          <w:rFonts w:asciiTheme="majorHAnsi" w:hAnsiTheme="majorHAnsi"/>
        </w:rPr>
        <w:t>the component models.</w:t>
      </w:r>
      <w:ins w:id="284" w:author="Author">
        <w:r w:rsidR="00BB7684">
          <w:rPr>
            <w:rFonts w:asciiTheme="majorHAnsi" w:hAnsiTheme="majorHAnsi"/>
          </w:rPr>
          <w:t>&lt;\PQ_END\&gt;</w:t>
        </w:r>
      </w:ins>
    </w:p>
    <w:p w14:paraId="496F79D4" w14:textId="7B52FC31" w:rsidR="00CF5666" w:rsidRDefault="00FF6EA1" w:rsidP="00215633">
      <w:pPr>
        <w:pStyle w:val="Manuscriptparagraph"/>
        <w:ind w:firstLine="720"/>
        <w:rPr>
          <w:rFonts w:asciiTheme="majorHAnsi" w:hAnsiTheme="majorHAnsi"/>
        </w:rPr>
      </w:pPr>
      <w:r>
        <w:rPr>
          <w:rFonts w:asciiTheme="majorHAnsi" w:hAnsiTheme="majorHAnsi"/>
        </w:rPr>
        <w:lastRenderedPageBreak/>
        <w:t>With our EBMA model</w:t>
      </w:r>
      <w:r w:rsidR="009616E2">
        <w:rPr>
          <w:rFonts w:asciiTheme="majorHAnsi" w:hAnsiTheme="majorHAnsi"/>
        </w:rPr>
        <w:t xml:space="preserve"> in hand, we </w:t>
      </w:r>
      <w:del w:id="285" w:author="Author">
        <w:r w:rsidR="009616E2" w:rsidDel="00BB7684">
          <w:rPr>
            <w:rFonts w:asciiTheme="majorHAnsi" w:hAnsiTheme="majorHAnsi"/>
          </w:rPr>
          <w:delText xml:space="preserve">finally turn to </w:delText>
        </w:r>
      </w:del>
      <w:r w:rsidR="009616E2">
        <w:rPr>
          <w:rFonts w:asciiTheme="majorHAnsi" w:hAnsiTheme="majorHAnsi"/>
        </w:rPr>
        <w:t>creat</w:t>
      </w:r>
      <w:ins w:id="286" w:author="Author">
        <w:r w:rsidR="00BB7684">
          <w:rPr>
            <w:rFonts w:asciiTheme="majorHAnsi" w:hAnsiTheme="majorHAnsi"/>
          </w:rPr>
          <w:t>e</w:t>
        </w:r>
      </w:ins>
      <w:del w:id="287" w:author="Author">
        <w:r w:rsidR="009616E2" w:rsidDel="00BB7684">
          <w:rPr>
            <w:rFonts w:asciiTheme="majorHAnsi" w:hAnsiTheme="majorHAnsi"/>
          </w:rPr>
          <w:delText>ing</w:delText>
        </w:r>
      </w:del>
      <w:r w:rsidR="009616E2">
        <w:rPr>
          <w:rFonts w:asciiTheme="majorHAnsi" w:hAnsiTheme="majorHAnsi"/>
        </w:rPr>
        <w:t xml:space="preserve"> </w:t>
      </w:r>
      <w:r>
        <w:rPr>
          <w:rFonts w:asciiTheme="majorHAnsi" w:hAnsiTheme="majorHAnsi"/>
        </w:rPr>
        <w:t>our</w:t>
      </w:r>
      <w:r w:rsidR="009616E2">
        <w:rPr>
          <w:rFonts w:asciiTheme="majorHAnsi" w:hAnsiTheme="majorHAnsi"/>
        </w:rPr>
        <w:t xml:space="preserve"> ensemble forecast for 2012.  </w:t>
      </w:r>
      <w:del w:id="288" w:author="Author">
        <w:r w:rsidR="00215633" w:rsidDel="00104C0F">
          <w:rPr>
            <w:rFonts w:asciiTheme="majorHAnsi" w:hAnsiTheme="majorHAnsi"/>
          </w:rPr>
          <w:delText xml:space="preserve">Using </w:delText>
        </w:r>
      </w:del>
      <w:ins w:id="289" w:author="Author">
        <w:r w:rsidR="00104C0F">
          <w:rPr>
            <w:rFonts w:asciiTheme="majorHAnsi" w:hAnsiTheme="majorHAnsi"/>
          </w:rPr>
          <w:t xml:space="preserve">Taking </w:t>
        </w:r>
      </w:ins>
      <w:r w:rsidR="00215633">
        <w:rPr>
          <w:rFonts w:asciiTheme="majorHAnsi" w:hAnsiTheme="majorHAnsi"/>
        </w:rPr>
        <w:t xml:space="preserve">the weights reported in </w:t>
      </w:r>
      <w:del w:id="290" w:author="Author">
        <w:r w:rsidR="00215633" w:rsidDel="00BB7684">
          <w:rPr>
            <w:rFonts w:asciiTheme="majorHAnsi" w:hAnsiTheme="majorHAnsi"/>
          </w:rPr>
          <w:delText>T</w:delText>
        </w:r>
      </w:del>
      <w:ins w:id="291" w:author="Author">
        <w:r w:rsidR="00CE7612">
          <w:rPr>
            <w:rFonts w:asciiTheme="majorHAnsi" w:hAnsiTheme="majorHAnsi"/>
          </w:rPr>
          <w:t>T</w:t>
        </w:r>
        <w:del w:id="292" w:author="Author">
          <w:r w:rsidR="00BB7684" w:rsidDel="00CE7612">
            <w:rPr>
              <w:rFonts w:asciiTheme="majorHAnsi" w:hAnsiTheme="majorHAnsi"/>
            </w:rPr>
            <w:delText>t</w:delText>
          </w:r>
        </w:del>
      </w:ins>
      <w:r w:rsidR="00215633">
        <w:rPr>
          <w:rFonts w:asciiTheme="majorHAnsi" w:hAnsiTheme="majorHAnsi"/>
        </w:rPr>
        <w:t xml:space="preserve">able 1 and the forecasts provided </w:t>
      </w:r>
      <w:del w:id="293" w:author="Author">
        <w:r w:rsidR="00215633" w:rsidDel="00BB7684">
          <w:rPr>
            <w:rFonts w:asciiTheme="majorHAnsi" w:hAnsiTheme="majorHAnsi"/>
          </w:rPr>
          <w:delText xml:space="preserve">to us </w:delText>
        </w:r>
      </w:del>
      <w:r w:rsidR="00215633">
        <w:rPr>
          <w:rFonts w:asciiTheme="majorHAnsi" w:hAnsiTheme="majorHAnsi"/>
        </w:rPr>
        <w:t>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andidate for the 2012 U</w:t>
      </w:r>
      <w:del w:id="294" w:author="Author">
        <w:r w:rsidR="00E523F5" w:rsidRPr="00174620" w:rsidDel="00BB7684">
          <w:rPr>
            <w:rFonts w:asciiTheme="majorHAnsi" w:hAnsiTheme="majorHAnsi"/>
          </w:rPr>
          <w:delText>.</w:delText>
        </w:r>
      </w:del>
      <w:r w:rsidR="00E523F5" w:rsidRPr="00174620">
        <w:rPr>
          <w:rFonts w:asciiTheme="majorHAnsi" w:hAnsiTheme="majorHAnsi"/>
        </w:rPr>
        <w:t>S</w:t>
      </w:r>
      <w:del w:id="295" w:author="Author">
        <w:r w:rsidR="00E523F5" w:rsidRPr="00174620" w:rsidDel="00BB7684">
          <w:rPr>
            <w:rFonts w:asciiTheme="majorHAnsi" w:hAnsiTheme="majorHAnsi"/>
          </w:rPr>
          <w:delText>.</w:delText>
        </w:r>
      </w:del>
      <w:r w:rsidR="00E523F5" w:rsidRPr="00174620">
        <w:rPr>
          <w:rFonts w:asciiTheme="majorHAnsi" w:hAnsiTheme="majorHAnsi"/>
        </w:rPr>
        <w:t xml:space="preserve"> </w:t>
      </w:r>
      <w:r>
        <w:rPr>
          <w:rFonts w:asciiTheme="majorHAnsi" w:hAnsiTheme="majorHAnsi"/>
        </w:rPr>
        <w:t>p</w:t>
      </w:r>
      <w:r w:rsidR="00E523F5" w:rsidRPr="00174620">
        <w:rPr>
          <w:rFonts w:asciiTheme="majorHAnsi" w:hAnsiTheme="majorHAnsi"/>
        </w:rPr>
        <w:t xml:space="preserve">residential </w:t>
      </w:r>
      <w:r>
        <w:rPr>
          <w:rFonts w:asciiTheme="majorHAnsi" w:hAnsiTheme="majorHAnsi"/>
        </w:rPr>
        <w:t>e</w:t>
      </w:r>
      <w:r w:rsidR="00E523F5" w:rsidRPr="00174620">
        <w:rPr>
          <w:rFonts w:asciiTheme="majorHAnsi" w:hAnsiTheme="majorHAnsi"/>
        </w:rPr>
        <w:t xml:space="preserve">lection will be </w:t>
      </w:r>
      <w:r w:rsidR="00F5680A">
        <w:rPr>
          <w:rFonts w:asciiTheme="majorHAnsi" w:hAnsiTheme="majorHAnsi"/>
        </w:rPr>
        <w:t>5</w:t>
      </w:r>
      <w:ins w:id="296" w:author="Author">
        <w:r w:rsidR="008B6F78">
          <w:rPr>
            <w:rFonts w:asciiTheme="majorHAnsi" w:hAnsiTheme="majorHAnsi"/>
          </w:rPr>
          <w:t>0</w:t>
        </w:r>
      </w:ins>
      <w:del w:id="297" w:author="Author">
        <w:r w:rsidR="00F5680A" w:rsidDel="008B6F78">
          <w:rPr>
            <w:rFonts w:asciiTheme="majorHAnsi" w:hAnsiTheme="majorHAnsi"/>
          </w:rPr>
          <w:delText>1</w:delText>
        </w:r>
      </w:del>
      <w:r w:rsidR="00B05693">
        <w:rPr>
          <w:rFonts w:asciiTheme="majorHAnsi" w:hAnsiTheme="majorHAnsi"/>
        </w:rPr>
        <w:t>.</w:t>
      </w:r>
      <w:ins w:id="298" w:author="Author">
        <w:r w:rsidR="00D632B4">
          <w:rPr>
            <w:rFonts w:asciiTheme="majorHAnsi" w:hAnsiTheme="majorHAnsi"/>
          </w:rPr>
          <w:t>2</w:t>
        </w:r>
        <w:del w:id="299" w:author="Author">
          <w:r w:rsidR="008B6F78" w:rsidDel="00D632B4">
            <w:rPr>
              <w:rFonts w:asciiTheme="majorHAnsi" w:hAnsiTheme="majorHAnsi"/>
            </w:rPr>
            <w:delText>1</w:delText>
          </w:r>
        </w:del>
      </w:ins>
      <w:del w:id="300" w:author="Author">
        <w:r w:rsidR="00B05693" w:rsidDel="008B6F78">
          <w:rPr>
            <w:rFonts w:asciiTheme="majorHAnsi" w:hAnsiTheme="majorHAnsi"/>
          </w:rPr>
          <w:delText>0</w:delText>
        </w:r>
      </w:del>
      <w:r w:rsidR="00F5680A">
        <w:rPr>
          <w:rFonts w:asciiTheme="majorHAnsi" w:hAnsiTheme="majorHAnsi"/>
        </w:rPr>
        <w:t>% with a 95% credible inte</w:t>
      </w:r>
      <w:r w:rsidR="0048696A">
        <w:rPr>
          <w:rFonts w:asciiTheme="majorHAnsi" w:hAnsiTheme="majorHAnsi"/>
        </w:rPr>
        <w:t>rval ranging from 4</w:t>
      </w:r>
      <w:ins w:id="301" w:author="Author">
        <w:r w:rsidR="008B6F78">
          <w:rPr>
            <w:rFonts w:asciiTheme="majorHAnsi" w:hAnsiTheme="majorHAnsi"/>
          </w:rPr>
          <w:t>6</w:t>
        </w:r>
      </w:ins>
      <w:del w:id="302" w:author="Author">
        <w:r w:rsidR="0048696A" w:rsidDel="008B6F78">
          <w:rPr>
            <w:rFonts w:asciiTheme="majorHAnsi" w:hAnsiTheme="majorHAnsi"/>
          </w:rPr>
          <w:delText>8</w:delText>
        </w:r>
      </w:del>
      <w:r w:rsidR="0048696A">
        <w:rPr>
          <w:rFonts w:asciiTheme="majorHAnsi" w:hAnsiTheme="majorHAnsi"/>
        </w:rPr>
        <w:t>.</w:t>
      </w:r>
      <w:ins w:id="303" w:author="Author">
        <w:r w:rsidR="008B6F78">
          <w:rPr>
            <w:rFonts w:asciiTheme="majorHAnsi" w:hAnsiTheme="majorHAnsi"/>
          </w:rPr>
          <w:t>3</w:t>
        </w:r>
      </w:ins>
      <w:del w:id="304" w:author="Author">
        <w:r w:rsidR="0048696A" w:rsidDel="008B6F78">
          <w:rPr>
            <w:rFonts w:asciiTheme="majorHAnsi" w:hAnsiTheme="majorHAnsi"/>
          </w:rPr>
          <w:delText>7</w:delText>
        </w:r>
      </w:del>
      <w:r w:rsidR="0048696A">
        <w:rPr>
          <w:rFonts w:asciiTheme="majorHAnsi" w:hAnsiTheme="majorHAnsi"/>
        </w:rPr>
        <w:t>% to 5</w:t>
      </w:r>
      <w:ins w:id="305" w:author="Author">
        <w:r w:rsidR="008B6F78">
          <w:rPr>
            <w:rFonts w:asciiTheme="majorHAnsi" w:hAnsiTheme="majorHAnsi"/>
          </w:rPr>
          <w:t>2</w:t>
        </w:r>
        <w:r w:rsidR="00ED54FF">
          <w:rPr>
            <w:rFonts w:asciiTheme="majorHAnsi" w:hAnsiTheme="majorHAnsi"/>
          </w:rPr>
          <w:t>.</w:t>
        </w:r>
        <w:r w:rsidR="00D632B4">
          <w:rPr>
            <w:rFonts w:asciiTheme="majorHAnsi" w:hAnsiTheme="majorHAnsi"/>
          </w:rPr>
          <w:t>2</w:t>
        </w:r>
        <w:del w:id="306" w:author="Author">
          <w:r w:rsidR="00ED54FF" w:rsidDel="00D632B4">
            <w:rPr>
              <w:rFonts w:asciiTheme="majorHAnsi" w:hAnsiTheme="majorHAnsi"/>
            </w:rPr>
            <w:delText>4</w:delText>
          </w:r>
        </w:del>
      </w:ins>
      <w:del w:id="307" w:author="Author">
        <w:r w:rsidR="0048696A" w:rsidDel="008B6F78">
          <w:rPr>
            <w:rFonts w:asciiTheme="majorHAnsi" w:hAnsiTheme="majorHAnsi"/>
          </w:rPr>
          <w:delText>3.2</w:delText>
        </w:r>
      </w:del>
      <w:r w:rsidR="00F5680A">
        <w:rPr>
          <w:rFonts w:asciiTheme="majorHAnsi" w:hAnsiTheme="majorHAnsi"/>
        </w:rPr>
        <w:t xml:space="preserve">%.  According to the EBMA posterior, </w:t>
      </w:r>
      <w:del w:id="308" w:author="Author">
        <w:r w:rsidR="00F5680A" w:rsidDel="00104C0F">
          <w:rPr>
            <w:rFonts w:asciiTheme="majorHAnsi" w:hAnsiTheme="majorHAnsi"/>
          </w:rPr>
          <w:delText xml:space="preserve">the probability of </w:delText>
        </w:r>
      </w:del>
      <w:r w:rsidR="00F5680A">
        <w:rPr>
          <w:rFonts w:asciiTheme="majorHAnsi" w:hAnsiTheme="majorHAnsi"/>
        </w:rPr>
        <w:t xml:space="preserve">President Obama </w:t>
      </w:r>
      <w:del w:id="309" w:author="Author">
        <w:r w:rsidR="00F5680A" w:rsidDel="00104C0F">
          <w:rPr>
            <w:rFonts w:asciiTheme="majorHAnsi" w:hAnsiTheme="majorHAnsi"/>
          </w:rPr>
          <w:delText xml:space="preserve">winning </w:delText>
        </w:r>
      </w:del>
      <w:ins w:id="310" w:author="Author">
        <w:r w:rsidR="00104C0F">
          <w:rPr>
            <w:rFonts w:asciiTheme="majorHAnsi" w:hAnsiTheme="majorHAnsi"/>
          </w:rPr>
          <w:t xml:space="preserve">will win </w:t>
        </w:r>
      </w:ins>
      <w:del w:id="311" w:author="Author">
        <w:r w:rsidR="00F5680A" w:rsidDel="00D632B4">
          <w:rPr>
            <w:rFonts w:asciiTheme="majorHAnsi" w:hAnsiTheme="majorHAnsi"/>
          </w:rPr>
          <w:delText>re-election</w:delText>
        </w:r>
      </w:del>
      <w:ins w:id="312" w:author="Author">
        <w:r w:rsidR="00D632B4">
          <w:rPr>
            <w:rFonts w:asciiTheme="majorHAnsi" w:hAnsiTheme="majorHAnsi"/>
          </w:rPr>
          <w:t>the majority of the popular vote</w:t>
        </w:r>
        <w:r w:rsidR="00104C0F">
          <w:rPr>
            <w:rFonts w:asciiTheme="majorHAnsi" w:hAnsiTheme="majorHAnsi"/>
          </w:rPr>
          <w:t xml:space="preserve"> with</w:t>
        </w:r>
      </w:ins>
      <w:del w:id="313" w:author="Author">
        <w:r w:rsidR="00F5680A" w:rsidDel="00104C0F">
          <w:rPr>
            <w:rFonts w:asciiTheme="majorHAnsi" w:hAnsiTheme="majorHAnsi"/>
          </w:rPr>
          <w:delText xml:space="preserve"> i</w:delText>
        </w:r>
        <w:r w:rsidR="0048696A" w:rsidDel="00104C0F">
          <w:rPr>
            <w:rFonts w:asciiTheme="majorHAnsi" w:hAnsiTheme="majorHAnsi"/>
          </w:rPr>
          <w:delText>s</w:delText>
        </w:r>
      </w:del>
      <w:r w:rsidR="0048696A">
        <w:rPr>
          <w:rFonts w:asciiTheme="majorHAnsi" w:hAnsiTheme="majorHAnsi"/>
        </w:rPr>
        <w:t xml:space="preserve"> </w:t>
      </w:r>
      <w:ins w:id="314" w:author="Author">
        <w:r w:rsidR="008B6F78">
          <w:rPr>
            <w:rFonts w:asciiTheme="majorHAnsi" w:hAnsiTheme="majorHAnsi"/>
          </w:rPr>
          <w:t>5</w:t>
        </w:r>
        <w:r w:rsidR="00D632B4">
          <w:rPr>
            <w:rFonts w:asciiTheme="majorHAnsi" w:hAnsiTheme="majorHAnsi"/>
          </w:rPr>
          <w:t>5</w:t>
        </w:r>
        <w:del w:id="315" w:author="Author">
          <w:r w:rsidR="00ED54FF" w:rsidDel="00D632B4">
            <w:rPr>
              <w:rFonts w:asciiTheme="majorHAnsi" w:hAnsiTheme="majorHAnsi"/>
            </w:rPr>
            <w:delText>3</w:delText>
          </w:r>
          <w:r w:rsidR="008B6F78" w:rsidDel="00ED54FF">
            <w:rPr>
              <w:rFonts w:asciiTheme="majorHAnsi" w:hAnsiTheme="majorHAnsi"/>
            </w:rPr>
            <w:delText>4</w:delText>
          </w:r>
        </w:del>
      </w:ins>
      <w:del w:id="316" w:author="Author">
        <w:r w:rsidR="0048696A" w:rsidDel="008B6F78">
          <w:rPr>
            <w:rFonts w:asciiTheme="majorHAnsi" w:hAnsiTheme="majorHAnsi"/>
          </w:rPr>
          <w:delText>70</w:delText>
        </w:r>
      </w:del>
      <w:proofErr w:type="gramStart"/>
      <w:r w:rsidR="0048696A">
        <w:rPr>
          <w:rFonts w:asciiTheme="majorHAnsi" w:hAnsiTheme="majorHAnsi"/>
        </w:rPr>
        <w:t>.</w:t>
      </w:r>
      <w:ins w:id="317" w:author="Author">
        <w:r w:rsidR="002E36FC">
          <w:rPr>
            <w:rFonts w:asciiTheme="majorHAnsi" w:hAnsiTheme="majorHAnsi"/>
          </w:rPr>
          <w:t>8</w:t>
        </w:r>
        <w:proofErr w:type="gramEnd"/>
        <w:del w:id="318" w:author="Author">
          <w:r w:rsidR="00D632B4" w:rsidDel="002E36FC">
            <w:rPr>
              <w:rFonts w:asciiTheme="majorHAnsi" w:hAnsiTheme="majorHAnsi"/>
            </w:rPr>
            <w:delText>7</w:delText>
          </w:r>
          <w:r w:rsidR="00ED54FF" w:rsidDel="00D632B4">
            <w:rPr>
              <w:rFonts w:asciiTheme="majorHAnsi" w:hAnsiTheme="majorHAnsi"/>
            </w:rPr>
            <w:delText>1</w:delText>
          </w:r>
        </w:del>
      </w:ins>
      <w:del w:id="319" w:author="Author">
        <w:r w:rsidR="0048696A" w:rsidDel="00ED54FF">
          <w:rPr>
            <w:rFonts w:asciiTheme="majorHAnsi" w:hAnsiTheme="majorHAnsi"/>
          </w:rPr>
          <w:delText>4</w:delText>
        </w:r>
      </w:del>
      <w:r w:rsidR="00C1104E">
        <w:rPr>
          <w:rFonts w:asciiTheme="majorHAnsi" w:hAnsiTheme="majorHAnsi"/>
        </w:rPr>
        <w:t>%</w:t>
      </w:r>
      <w:ins w:id="320" w:author="Author">
        <w:r w:rsidR="00104C0F">
          <w:rPr>
            <w:rFonts w:asciiTheme="majorHAnsi" w:hAnsiTheme="majorHAnsi"/>
          </w:rPr>
          <w:t xml:space="preserve"> probability</w:t>
        </w:r>
      </w:ins>
      <w:r w:rsidR="00C1104E">
        <w:rPr>
          <w:rFonts w:asciiTheme="majorHAnsi" w:hAnsiTheme="majorHAnsi"/>
        </w:rPr>
        <w:t>.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w:t>
      </w:r>
      <w:r w:rsidR="009917F6">
        <w:rPr>
          <w:rFonts w:asciiTheme="majorHAnsi" w:hAnsiTheme="majorHAnsi"/>
        </w:rPr>
        <w:t>ombined</w:t>
      </w:r>
      <w:r w:rsidR="00215633">
        <w:rPr>
          <w:rFonts w:asciiTheme="majorHAnsi" w:hAnsiTheme="majorHAnsi"/>
        </w:rPr>
        <w:t xml:space="preserve"> them --</w:t>
      </w:r>
      <w:r w:rsidR="00C1104E">
        <w:rPr>
          <w:rFonts w:asciiTheme="majorHAnsi" w:hAnsiTheme="majorHAnsi"/>
        </w:rPr>
        <w:t xml:space="preserve"> is that 2012 will be a close election but that President Obama has a slight</w:t>
      </w:r>
      <w:r w:rsidR="009917F6">
        <w:rPr>
          <w:rFonts w:asciiTheme="majorHAnsi" w:hAnsiTheme="majorHAnsi"/>
        </w:rPr>
        <w:t>, but non</w:t>
      </w:r>
      <w:ins w:id="321" w:author="Author">
        <w:r w:rsidR="007159FB">
          <w:rPr>
            <w:rFonts w:asciiTheme="majorHAnsi" w:hAnsiTheme="majorHAnsi"/>
          </w:rPr>
          <w:t>-</w:t>
        </w:r>
      </w:ins>
      <w:del w:id="322" w:author="Author">
        <w:r w:rsidR="009917F6" w:rsidDel="00BB7684">
          <w:rPr>
            <w:rFonts w:asciiTheme="majorHAnsi" w:hAnsiTheme="majorHAnsi"/>
          </w:rPr>
          <w:delText>-</w:delText>
        </w:r>
      </w:del>
      <w:r w:rsidR="009917F6">
        <w:rPr>
          <w:rFonts w:asciiTheme="majorHAnsi" w:hAnsiTheme="majorHAnsi"/>
        </w:rPr>
        <w:t>trivial,</w:t>
      </w:r>
      <w:r w:rsidR="00C1104E">
        <w:rPr>
          <w:rFonts w:asciiTheme="majorHAnsi" w:hAnsiTheme="majorHAnsi"/>
        </w:rPr>
        <w:t xml:space="preserve"> edge</w:t>
      </w:r>
      <w:r w:rsidR="009917F6">
        <w:rPr>
          <w:rFonts w:asciiTheme="majorHAnsi" w:hAnsiTheme="majorHAnsi"/>
        </w:rPr>
        <w:t xml:space="preserve"> in </w:t>
      </w:r>
      <w:del w:id="323" w:author="Author">
        <w:r w:rsidR="009917F6" w:rsidDel="00BB7684">
          <w:rPr>
            <w:rFonts w:asciiTheme="majorHAnsi" w:hAnsiTheme="majorHAnsi"/>
          </w:rPr>
          <w:delText xml:space="preserve">terms of </w:delText>
        </w:r>
      </w:del>
      <w:r w:rsidR="009917F6">
        <w:rPr>
          <w:rFonts w:asciiTheme="majorHAnsi" w:hAnsiTheme="majorHAnsi"/>
        </w:rPr>
        <w:t>the popular vote</w:t>
      </w:r>
      <w:r w:rsidR="00C1104E">
        <w:rPr>
          <w:rFonts w:asciiTheme="majorHAnsi" w:hAnsiTheme="majorHAnsi"/>
        </w:rPr>
        <w:t xml:space="preserve">.  </w:t>
      </w:r>
    </w:p>
    <w:p w14:paraId="6F85EBC0" w14:textId="626C3644" w:rsidR="00B05693" w:rsidRPr="00B05693" w:rsidRDefault="00BB7684" w:rsidP="00B05693">
      <w:pPr>
        <w:pStyle w:val="Manuscriptparagraph"/>
        <w:rPr>
          <w:rFonts w:asciiTheme="majorHAnsi" w:hAnsiTheme="majorHAnsi"/>
          <w:b/>
        </w:rPr>
      </w:pPr>
      <w:ins w:id="324"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B05693">
        <w:rPr>
          <w:rFonts w:asciiTheme="majorHAnsi" w:hAnsiTheme="majorHAnsi"/>
          <w:b/>
        </w:rPr>
        <w:t>Conclusion</w:t>
      </w:r>
    </w:p>
    <w:p w14:paraId="04A144A4" w14:textId="68946783" w:rsidR="00A21E8E" w:rsidRDefault="009917F6" w:rsidP="00A21E8E">
      <w:pPr>
        <w:pStyle w:val="Manuscriptparagraph"/>
        <w:ind w:firstLine="720"/>
        <w:rPr>
          <w:rFonts w:asciiTheme="majorHAnsi" w:hAnsiTheme="majorHAnsi"/>
        </w:rPr>
      </w:pPr>
      <w:r>
        <w:rPr>
          <w:rFonts w:asciiTheme="majorHAnsi" w:hAnsiTheme="majorHAnsi"/>
        </w:rPr>
        <w:t>Combining differen</w:t>
      </w:r>
      <w:r w:rsidR="004C5BF6">
        <w:rPr>
          <w:rFonts w:asciiTheme="majorHAnsi" w:hAnsiTheme="majorHAnsi"/>
        </w:rPr>
        <w:t>t sets of information is a time-</w:t>
      </w:r>
      <w:r w:rsidR="00B05693">
        <w:rPr>
          <w:rFonts w:asciiTheme="majorHAnsi" w:hAnsiTheme="majorHAnsi"/>
        </w:rPr>
        <w:t>honored tradition of many who forecast important elections</w:t>
      </w:r>
      <w:r>
        <w:rPr>
          <w:rFonts w:asciiTheme="majorHAnsi" w:hAnsiTheme="majorHAnsi"/>
        </w:rPr>
        <w:t xml:space="preserve">. </w:t>
      </w:r>
      <w:r w:rsidR="00B05693">
        <w:rPr>
          <w:rFonts w:asciiTheme="majorHAnsi" w:hAnsiTheme="majorHAnsi"/>
        </w:rPr>
        <w:t xml:space="preserve"> </w:t>
      </w:r>
      <w:del w:id="325" w:author="Author">
        <w:r w:rsidR="00B05693" w:rsidDel="00BB7684">
          <w:rPr>
            <w:rFonts w:asciiTheme="majorHAnsi" w:hAnsiTheme="majorHAnsi"/>
          </w:rPr>
          <w:delText>It is</w:delText>
        </w:r>
      </w:del>
      <w:r w:rsidR="00B05693">
        <w:rPr>
          <w:rFonts w:asciiTheme="majorHAnsi" w:hAnsiTheme="majorHAnsi"/>
        </w:rPr>
        <w:t xml:space="preserve"> </w:t>
      </w:r>
      <w:ins w:id="326" w:author="Author">
        <w:r w:rsidR="00104C0F">
          <w:rPr>
            <w:rFonts w:asciiTheme="majorHAnsi" w:hAnsiTheme="majorHAnsi"/>
          </w:rPr>
          <w:t xml:space="preserve">Pundits and scholars regularly </w:t>
        </w:r>
      </w:ins>
      <w:del w:id="327" w:author="Author">
        <w:r w:rsidR="00B05693" w:rsidDel="00BB7684">
          <w:rPr>
            <w:rFonts w:asciiTheme="majorHAnsi" w:hAnsiTheme="majorHAnsi"/>
          </w:rPr>
          <w:delText>n</w:delText>
        </w:r>
      </w:del>
      <w:ins w:id="328" w:author="Author">
        <w:del w:id="329" w:author="Author">
          <w:r w:rsidR="00BB7684" w:rsidDel="00104C0F">
            <w:rPr>
              <w:rFonts w:asciiTheme="majorHAnsi" w:hAnsiTheme="majorHAnsi"/>
            </w:rPr>
            <w:delText>N</w:delText>
          </w:r>
        </w:del>
      </w:ins>
      <w:del w:id="330" w:author="Author">
        <w:r w:rsidR="00B05693" w:rsidDel="00104C0F">
          <w:rPr>
            <w:rFonts w:asciiTheme="majorHAnsi" w:hAnsiTheme="majorHAnsi"/>
          </w:rPr>
          <w:delText xml:space="preserve">ow </w:delText>
        </w:r>
      </w:del>
      <w:ins w:id="331" w:author="Author">
        <w:del w:id="332" w:author="Author">
          <w:r w:rsidR="00BB7684" w:rsidDel="00104C0F">
            <w:rPr>
              <w:rFonts w:asciiTheme="majorHAnsi" w:hAnsiTheme="majorHAnsi"/>
            </w:rPr>
            <w:delText xml:space="preserve">it is </w:delText>
          </w:r>
        </w:del>
      </w:ins>
      <w:del w:id="333" w:author="Author">
        <w:r w:rsidR="00B05693" w:rsidDel="00104C0F">
          <w:rPr>
            <w:rFonts w:asciiTheme="majorHAnsi" w:hAnsiTheme="majorHAnsi"/>
          </w:rPr>
          <w:delText xml:space="preserve">a regular exercise for pundits and scholars to </w:delText>
        </w:r>
      </w:del>
      <w:r w:rsidR="00B05693">
        <w:rPr>
          <w:rFonts w:asciiTheme="majorHAnsi" w:hAnsiTheme="majorHAnsi"/>
        </w:rPr>
        <w:t xml:space="preserve">aggregate polls or expert opinions when trying to </w:t>
      </w:r>
      <w:del w:id="334" w:author="Author">
        <w:r w:rsidR="00B05693" w:rsidDel="00BB7684">
          <w:rPr>
            <w:rFonts w:asciiTheme="majorHAnsi" w:hAnsiTheme="majorHAnsi"/>
          </w:rPr>
          <w:delText xml:space="preserve">gain a </w:delText>
        </w:r>
      </w:del>
      <w:r w:rsidR="00B05693">
        <w:rPr>
          <w:rFonts w:asciiTheme="majorHAnsi" w:hAnsiTheme="majorHAnsi"/>
        </w:rPr>
        <w:t xml:space="preserve">glimpse </w:t>
      </w:r>
      <w:del w:id="335" w:author="Author">
        <w:r w:rsidR="00B05693" w:rsidDel="00D044F6">
          <w:rPr>
            <w:rFonts w:asciiTheme="majorHAnsi" w:hAnsiTheme="majorHAnsi"/>
          </w:rPr>
          <w:delText xml:space="preserve">into </w:delText>
        </w:r>
      </w:del>
      <w:r w:rsidR="00B05693">
        <w:rPr>
          <w:rFonts w:asciiTheme="majorHAnsi" w:hAnsiTheme="majorHAnsi"/>
        </w:rPr>
        <w:t xml:space="preserve">the future.  </w:t>
      </w:r>
      <w:r>
        <w:rPr>
          <w:rFonts w:asciiTheme="majorHAnsi" w:hAnsiTheme="majorHAnsi"/>
        </w:rPr>
        <w:t>Ensemble methods</w:t>
      </w:r>
      <w:r w:rsidR="00B05693">
        <w:rPr>
          <w:rFonts w:asciiTheme="majorHAnsi" w:hAnsiTheme="majorHAnsi"/>
        </w:rPr>
        <w:t>,</w:t>
      </w:r>
      <w:r>
        <w:rPr>
          <w:rFonts w:asciiTheme="majorHAnsi" w:hAnsiTheme="majorHAnsi"/>
        </w:rPr>
        <w:t xml:space="preserve"> as briefly presented and applied here</w:t>
      </w:r>
      <w:r w:rsidR="00B05693">
        <w:rPr>
          <w:rFonts w:asciiTheme="majorHAnsi" w:hAnsiTheme="majorHAnsi"/>
        </w:rPr>
        <w:t>,</w:t>
      </w:r>
      <w:r>
        <w:rPr>
          <w:rFonts w:asciiTheme="majorHAnsi" w:hAnsiTheme="majorHAnsi"/>
        </w:rPr>
        <w:t xml:space="preserve"> provide a principled way </w:t>
      </w:r>
      <w:r w:rsidR="00B05693">
        <w:rPr>
          <w:rFonts w:asciiTheme="majorHAnsi" w:hAnsiTheme="majorHAnsi"/>
        </w:rPr>
        <w:t xml:space="preserve">to </w:t>
      </w:r>
      <w:r>
        <w:rPr>
          <w:rFonts w:asciiTheme="majorHAnsi" w:hAnsiTheme="majorHAnsi"/>
        </w:rPr>
        <w:t>weight each component</w:t>
      </w:r>
      <w:r w:rsidR="00B05693">
        <w:rPr>
          <w:rFonts w:asciiTheme="majorHAnsi" w:hAnsiTheme="majorHAnsi"/>
        </w:rPr>
        <w:t xml:space="preserve"> of such aggregations</w:t>
      </w:r>
      <w:r>
        <w:rPr>
          <w:rFonts w:asciiTheme="majorHAnsi" w:hAnsiTheme="majorHAnsi"/>
        </w:rPr>
        <w:t xml:space="preserve"> based </w:t>
      </w:r>
      <w:r w:rsidR="00B05693">
        <w:rPr>
          <w:rFonts w:asciiTheme="majorHAnsi" w:hAnsiTheme="majorHAnsi"/>
        </w:rPr>
        <w:t>on accuracy</w:t>
      </w:r>
      <w:r>
        <w:rPr>
          <w:rFonts w:asciiTheme="majorHAnsi" w:hAnsiTheme="majorHAnsi"/>
        </w:rPr>
        <w:t xml:space="preserve">. This </w:t>
      </w:r>
      <w:r w:rsidR="00B05693">
        <w:rPr>
          <w:rFonts w:asciiTheme="majorHAnsi" w:hAnsiTheme="majorHAnsi"/>
        </w:rPr>
        <w:t xml:space="preserve">approach </w:t>
      </w:r>
      <w:del w:id="336" w:author="Author">
        <w:r w:rsidDel="00BB7684">
          <w:rPr>
            <w:rFonts w:asciiTheme="majorHAnsi" w:hAnsiTheme="majorHAnsi"/>
          </w:rPr>
          <w:delText xml:space="preserve">seeks to </w:delText>
        </w:r>
      </w:del>
      <w:r>
        <w:rPr>
          <w:rFonts w:asciiTheme="majorHAnsi" w:hAnsiTheme="majorHAnsi"/>
        </w:rPr>
        <w:t>collate</w:t>
      </w:r>
      <w:ins w:id="337" w:author="Author">
        <w:r w:rsidR="00BB7684">
          <w:rPr>
            <w:rFonts w:asciiTheme="majorHAnsi" w:hAnsiTheme="majorHAnsi"/>
          </w:rPr>
          <w:t>s</w:t>
        </w:r>
      </w:ins>
      <w:r>
        <w:rPr>
          <w:rFonts w:asciiTheme="majorHAnsi" w:hAnsiTheme="majorHAnsi"/>
        </w:rPr>
        <w:t xml:space="preserve"> the good part</w:t>
      </w:r>
      <w:r w:rsidR="00B05693">
        <w:rPr>
          <w:rFonts w:asciiTheme="majorHAnsi" w:hAnsiTheme="majorHAnsi"/>
        </w:rPr>
        <w:t>s</w:t>
      </w:r>
      <w:r>
        <w:rPr>
          <w:rFonts w:asciiTheme="majorHAnsi" w:hAnsiTheme="majorHAnsi"/>
        </w:rPr>
        <w:t xml:space="preserve"> of </w:t>
      </w:r>
      <w:r w:rsidR="00B05693">
        <w:rPr>
          <w:rFonts w:asciiTheme="majorHAnsi" w:hAnsiTheme="majorHAnsi"/>
        </w:rPr>
        <w:t>existing models</w:t>
      </w:r>
      <w:r>
        <w:rPr>
          <w:rFonts w:asciiTheme="majorHAnsi" w:hAnsiTheme="majorHAnsi"/>
        </w:rPr>
        <w:t xml:space="preserve"> while avoid</w:t>
      </w:r>
      <w:r w:rsidR="00B05693">
        <w:rPr>
          <w:rFonts w:asciiTheme="majorHAnsi" w:hAnsiTheme="majorHAnsi"/>
        </w:rPr>
        <w:t>ing</w:t>
      </w:r>
      <w:r>
        <w:rPr>
          <w:rFonts w:asciiTheme="majorHAnsi" w:hAnsiTheme="majorHAnsi"/>
        </w:rPr>
        <w:t xml:space="preserve"> over</w:t>
      </w:r>
      <w:r w:rsidR="004C5BF6">
        <w:rPr>
          <w:rFonts w:asciiTheme="majorHAnsi" w:hAnsiTheme="majorHAnsi"/>
        </w:rPr>
        <w:t>-</w:t>
      </w:r>
      <w:r>
        <w:rPr>
          <w:rFonts w:asciiTheme="majorHAnsi" w:hAnsiTheme="majorHAnsi"/>
        </w:rPr>
        <w:t>fitting</w:t>
      </w:r>
      <w:r w:rsidR="00B05693">
        <w:rPr>
          <w:rFonts w:asciiTheme="majorHAnsi" w:hAnsiTheme="majorHAnsi"/>
        </w:rPr>
        <w:t xml:space="preserve">.  </w:t>
      </w:r>
      <w:r>
        <w:rPr>
          <w:rFonts w:asciiTheme="majorHAnsi" w:hAnsiTheme="majorHAnsi"/>
        </w:rPr>
        <w:t xml:space="preserve"> </w:t>
      </w:r>
      <w:del w:id="338" w:author="Author">
        <w:r w:rsidDel="00104C0F">
          <w:rPr>
            <w:rFonts w:asciiTheme="majorHAnsi" w:hAnsiTheme="majorHAnsi"/>
          </w:rPr>
          <w:delText>The hope is</w:delText>
        </w:r>
      </w:del>
      <w:ins w:id="339" w:author="Author">
        <w:r w:rsidR="00104C0F">
          <w:rPr>
            <w:rFonts w:asciiTheme="majorHAnsi" w:hAnsiTheme="majorHAnsi"/>
          </w:rPr>
          <w:t>It aims</w:t>
        </w:r>
      </w:ins>
      <w:r>
        <w:rPr>
          <w:rFonts w:asciiTheme="majorHAnsi" w:hAnsiTheme="majorHAnsi"/>
        </w:rPr>
        <w:t xml:space="preserve"> for greater accuracy as </w:t>
      </w:r>
      <w:r w:rsidR="00AB763D">
        <w:rPr>
          <w:rFonts w:asciiTheme="majorHAnsi" w:hAnsiTheme="majorHAnsi"/>
        </w:rPr>
        <w:t xml:space="preserve">both </w:t>
      </w:r>
      <w:r>
        <w:rPr>
          <w:rFonts w:asciiTheme="majorHAnsi" w:hAnsiTheme="majorHAnsi"/>
        </w:rPr>
        <w:t xml:space="preserve">the </w:t>
      </w:r>
      <w:r w:rsidR="00AB763D">
        <w:rPr>
          <w:rFonts w:asciiTheme="majorHAnsi" w:hAnsiTheme="majorHAnsi"/>
        </w:rPr>
        <w:t xml:space="preserve">knowledge </w:t>
      </w:r>
      <w:r w:rsidR="00A54A3B">
        <w:rPr>
          <w:rFonts w:asciiTheme="majorHAnsi" w:hAnsiTheme="majorHAnsi"/>
        </w:rPr>
        <w:t xml:space="preserve">and implied uncertainty </w:t>
      </w:r>
      <w:r>
        <w:rPr>
          <w:rFonts w:asciiTheme="majorHAnsi" w:hAnsiTheme="majorHAnsi"/>
        </w:rPr>
        <w:t>of a variety of approaches are integrated into a</w:t>
      </w:r>
      <w:r w:rsidR="00873886">
        <w:rPr>
          <w:rFonts w:asciiTheme="majorHAnsi" w:hAnsiTheme="majorHAnsi"/>
        </w:rPr>
        <w:t xml:space="preserve"> combined</w:t>
      </w:r>
      <w:r>
        <w:rPr>
          <w:rFonts w:asciiTheme="majorHAnsi" w:hAnsiTheme="majorHAnsi"/>
        </w:rPr>
        <w:t xml:space="preserve"> probability distribution. </w:t>
      </w:r>
      <w:r w:rsidR="00B27467">
        <w:rPr>
          <w:rFonts w:asciiTheme="majorHAnsi" w:hAnsiTheme="majorHAnsi"/>
        </w:rPr>
        <w:t xml:space="preserve">  </w:t>
      </w:r>
      <w:r w:rsidR="00A21E8E">
        <w:rPr>
          <w:rFonts w:asciiTheme="majorHAnsi" w:hAnsiTheme="majorHAnsi"/>
        </w:rPr>
        <w:t xml:space="preserve">One aspect </w:t>
      </w:r>
      <w:r w:rsidR="00A0682B">
        <w:rPr>
          <w:rFonts w:asciiTheme="majorHAnsi" w:hAnsiTheme="majorHAnsi"/>
        </w:rPr>
        <w:t>of our approach that</w:t>
      </w:r>
      <w:r w:rsidR="00A21E8E">
        <w:rPr>
          <w:rFonts w:asciiTheme="majorHAnsi" w:hAnsiTheme="majorHAnsi"/>
        </w:rPr>
        <w:t xml:space="preserve"> is relatively unique in the </w:t>
      </w:r>
      <w:proofErr w:type="gramStart"/>
      <w:r w:rsidR="00A21E8E">
        <w:rPr>
          <w:rFonts w:asciiTheme="majorHAnsi" w:hAnsiTheme="majorHAnsi"/>
        </w:rPr>
        <w:t>extant</w:t>
      </w:r>
      <w:proofErr w:type="gramEnd"/>
      <w:r w:rsidR="00A21E8E">
        <w:rPr>
          <w:rFonts w:asciiTheme="majorHAnsi" w:hAnsiTheme="majorHAnsi"/>
        </w:rPr>
        <w:t xml:space="preserve"> literatures on presidential vote forecasting (</w:t>
      </w:r>
      <w:del w:id="340" w:author="Author">
        <w:r w:rsidR="00A21E8E" w:rsidDel="00CE7612">
          <w:rPr>
            <w:rFonts w:asciiTheme="majorHAnsi" w:hAnsiTheme="majorHAnsi"/>
          </w:rPr>
          <w:delText xml:space="preserve">save Bartels 1997 and </w:delText>
        </w:r>
      </w:del>
      <w:ins w:id="341" w:author="Author">
        <w:r w:rsidR="00CE7612">
          <w:rPr>
            <w:rFonts w:asciiTheme="majorHAnsi" w:hAnsiTheme="majorHAnsi"/>
          </w:rPr>
          <w:t xml:space="preserve">but see </w:t>
        </w:r>
      </w:ins>
      <w:r w:rsidR="00A21E8E">
        <w:rPr>
          <w:rFonts w:asciiTheme="majorHAnsi" w:hAnsiTheme="majorHAnsi"/>
        </w:rPr>
        <w:t xml:space="preserve">Bartels and </w:t>
      </w:r>
      <w:proofErr w:type="spellStart"/>
      <w:r w:rsidR="00A21E8E">
        <w:rPr>
          <w:rFonts w:asciiTheme="majorHAnsi" w:hAnsiTheme="majorHAnsi"/>
        </w:rPr>
        <w:t>Zaller</w:t>
      </w:r>
      <w:proofErr w:type="spellEnd"/>
      <w:r w:rsidR="00A21E8E">
        <w:rPr>
          <w:rFonts w:asciiTheme="majorHAnsi" w:hAnsiTheme="majorHAnsi"/>
        </w:rPr>
        <w:t xml:space="preserve"> 2001) is that it accentuates not only our predictions of election outcomes but also our estimate of the uncertainty around those predictions. Neither the literature nor the popular press emphasizes </w:t>
      </w:r>
      <w:del w:id="342" w:author="Author">
        <w:r w:rsidR="00A21E8E" w:rsidDel="000553B9">
          <w:rPr>
            <w:rFonts w:asciiTheme="majorHAnsi" w:hAnsiTheme="majorHAnsi"/>
          </w:rPr>
          <w:delText>this</w:delText>
        </w:r>
      </w:del>
      <w:ins w:id="343" w:author="Author">
        <w:r w:rsidR="000553B9">
          <w:rPr>
            <w:rFonts w:asciiTheme="majorHAnsi" w:hAnsiTheme="majorHAnsi"/>
          </w:rPr>
          <w:t>estimates of predictive uncertainty</w:t>
        </w:r>
        <w:r w:rsidR="00BB7684">
          <w:rPr>
            <w:rFonts w:asciiTheme="majorHAnsi" w:hAnsiTheme="majorHAnsi"/>
          </w:rPr>
          <w:t>,</w:t>
        </w:r>
      </w:ins>
      <w:r w:rsidR="00A21E8E">
        <w:rPr>
          <w:rFonts w:asciiTheme="majorHAnsi" w:hAnsiTheme="majorHAnsi"/>
        </w:rPr>
        <w:t xml:space="preserve"> and too often </w:t>
      </w:r>
      <w:ins w:id="344" w:author="Author">
        <w:r w:rsidR="000553B9">
          <w:rPr>
            <w:rFonts w:asciiTheme="majorHAnsi" w:hAnsiTheme="majorHAnsi"/>
          </w:rPr>
          <w:t>they do not even report them.</w:t>
        </w:r>
        <w:del w:id="345" w:author="Author">
          <w:r w:rsidR="00BB7684" w:rsidDel="000553B9">
            <w:rPr>
              <w:rFonts w:asciiTheme="majorHAnsi" w:hAnsiTheme="majorHAnsi"/>
            </w:rPr>
            <w:delText>uncertainty &lt;AQ: is this what “it” refers to? If not please clarify</w:delText>
          </w:r>
          <w:r w:rsidR="00D31D95" w:rsidDel="000553B9">
            <w:rPr>
              <w:rFonts w:asciiTheme="majorHAnsi" w:hAnsiTheme="majorHAnsi"/>
            </w:rPr>
            <w:delText xml:space="preserve"> YES thanks</w:delText>
          </w:r>
          <w:r w:rsidR="00BB7684" w:rsidDel="000553B9">
            <w:rPr>
              <w:rFonts w:asciiTheme="majorHAnsi" w:hAnsiTheme="majorHAnsi"/>
            </w:rPr>
            <w:delText>.&gt;</w:delText>
          </w:r>
        </w:del>
      </w:ins>
      <w:del w:id="346" w:author="Author">
        <w:r w:rsidR="00A21E8E" w:rsidDel="000553B9">
          <w:rPr>
            <w:rFonts w:asciiTheme="majorHAnsi" w:hAnsiTheme="majorHAnsi"/>
          </w:rPr>
          <w:delText xml:space="preserve">it is not even reported. </w:delText>
        </w:r>
      </w:del>
      <w:ins w:id="347" w:author="Author">
        <w:r w:rsidR="000553B9">
          <w:rPr>
            <w:rFonts w:asciiTheme="majorHAnsi" w:hAnsiTheme="majorHAnsi"/>
          </w:rPr>
          <w:t xml:space="preserve">  </w:t>
        </w:r>
      </w:ins>
      <w:del w:id="348" w:author="Author">
        <w:r w:rsidR="00A21E8E" w:rsidDel="000553B9">
          <w:rPr>
            <w:rFonts w:asciiTheme="majorHAnsi" w:hAnsiTheme="majorHAnsi"/>
          </w:rPr>
          <w:delText xml:space="preserve"> </w:delText>
        </w:r>
      </w:del>
      <w:r w:rsidR="00A21E8E">
        <w:rPr>
          <w:rFonts w:asciiTheme="majorHAnsi" w:hAnsiTheme="majorHAnsi"/>
        </w:rPr>
        <w:t>Our uncertainty is part of our knowledge</w:t>
      </w:r>
      <w:del w:id="349" w:author="Author">
        <w:r w:rsidR="00A21E8E" w:rsidDel="00BB7684">
          <w:rPr>
            <w:rFonts w:asciiTheme="majorHAnsi" w:hAnsiTheme="majorHAnsi"/>
          </w:rPr>
          <w:delText>,</w:delText>
        </w:r>
      </w:del>
      <w:r w:rsidR="00A21E8E">
        <w:rPr>
          <w:rFonts w:asciiTheme="majorHAnsi" w:hAnsiTheme="majorHAnsi"/>
        </w:rPr>
        <w:t xml:space="preserve"> and merits </w:t>
      </w:r>
      <w:del w:id="350" w:author="Author">
        <w:r w:rsidR="00A21E8E" w:rsidDel="00BB7684">
          <w:rPr>
            <w:rFonts w:asciiTheme="majorHAnsi" w:hAnsiTheme="majorHAnsi"/>
          </w:rPr>
          <w:delText>a</w:delText>
        </w:r>
      </w:del>
      <w:r w:rsidR="00A21E8E">
        <w:rPr>
          <w:rFonts w:asciiTheme="majorHAnsi" w:hAnsiTheme="majorHAnsi"/>
        </w:rPr>
        <w:t xml:space="preserve"> full reporting and evaluation.</w:t>
      </w:r>
    </w:p>
    <w:p w14:paraId="2AB7444D" w14:textId="6BCCFB86" w:rsidR="002D7CB1" w:rsidRDefault="003E45E5" w:rsidP="00A0682B">
      <w:pPr>
        <w:pStyle w:val="Manuscriptparagraph"/>
        <w:ind w:firstLine="720"/>
        <w:rPr>
          <w:rFonts w:asciiTheme="majorHAnsi" w:hAnsiTheme="majorHAnsi"/>
        </w:rPr>
      </w:pPr>
      <w:r>
        <w:rPr>
          <w:rFonts w:asciiTheme="majorHAnsi" w:hAnsiTheme="majorHAnsi"/>
        </w:rPr>
        <w:lastRenderedPageBreak/>
        <w:t xml:space="preserve">The summer of 2012 has seen an increased level of attention to </w:t>
      </w:r>
      <w:ins w:id="351" w:author="Author">
        <w:r w:rsidR="00BB7684">
          <w:rPr>
            <w:rFonts w:asciiTheme="majorHAnsi" w:hAnsiTheme="majorHAnsi"/>
          </w:rPr>
          <w:t xml:space="preserve">political scientists’ </w:t>
        </w:r>
      </w:ins>
      <w:del w:id="352" w:author="Author">
        <w:r w:rsidDel="00BB7684">
          <w:rPr>
            <w:rFonts w:asciiTheme="majorHAnsi" w:hAnsiTheme="majorHAnsi"/>
          </w:rPr>
          <w:delText>the</w:delText>
        </w:r>
      </w:del>
      <w:r>
        <w:rPr>
          <w:rFonts w:asciiTheme="majorHAnsi" w:hAnsiTheme="majorHAnsi"/>
        </w:rPr>
        <w:t xml:space="preserve"> ability</w:t>
      </w:r>
      <w:del w:id="353" w:author="Author">
        <w:r w:rsidDel="00BB7684">
          <w:rPr>
            <w:rFonts w:asciiTheme="majorHAnsi" w:hAnsiTheme="majorHAnsi"/>
          </w:rPr>
          <w:delText xml:space="preserve"> of political scientists</w:delText>
        </w:r>
      </w:del>
      <w:r>
        <w:rPr>
          <w:rFonts w:asciiTheme="majorHAnsi" w:hAnsiTheme="majorHAnsi"/>
        </w:rPr>
        <w:t xml:space="preserve"> to do “non-lousy” forecasting </w:t>
      </w:r>
      <w:r w:rsidR="00AF152B" w:rsidRPr="00057129">
        <w:rPr>
          <w:rFonts w:asciiTheme="majorHAnsi" w:hAnsiTheme="majorHAnsi"/>
          <w:noProof/>
        </w:rPr>
        <w:t>(Stevens 2012)</w:t>
      </w:r>
      <w:r>
        <w:rPr>
          <w:rFonts w:asciiTheme="majorHAnsi" w:hAnsiTheme="majorHAnsi"/>
        </w:rPr>
        <w:t xml:space="preserve">. The irony </w:t>
      </w:r>
      <w:r w:rsidR="00431D5B">
        <w:rPr>
          <w:rFonts w:asciiTheme="majorHAnsi" w:hAnsiTheme="majorHAnsi"/>
        </w:rPr>
        <w:t>is</w:t>
      </w:r>
      <w:r>
        <w:rPr>
          <w:rFonts w:asciiTheme="majorHAnsi" w:hAnsiTheme="majorHAnsi"/>
        </w:rPr>
        <w:t xml:space="preserve"> that forecasting </w:t>
      </w:r>
      <w:r w:rsidR="00431D5B" w:rsidRPr="00D62E4E">
        <w:rPr>
          <w:rFonts w:asciiTheme="majorHAnsi" w:hAnsiTheme="majorHAnsi"/>
          <w:rPrChange w:id="354" w:author="Author">
            <w:rPr>
              <w:rFonts w:asciiTheme="majorHAnsi" w:hAnsiTheme="majorHAnsi" w:cs="Times New Roman"/>
              <w:i/>
              <w:sz w:val="22"/>
              <w:szCs w:val="22"/>
            </w:rPr>
          </w:rPrChange>
        </w:rPr>
        <w:t>per se</w:t>
      </w:r>
      <w:r w:rsidR="00431D5B">
        <w:rPr>
          <w:rFonts w:asciiTheme="majorHAnsi" w:hAnsiTheme="majorHAnsi"/>
        </w:rPr>
        <w:t xml:space="preserve"> </w:t>
      </w:r>
      <w:r>
        <w:rPr>
          <w:rFonts w:asciiTheme="majorHAnsi" w:hAnsiTheme="majorHAnsi"/>
        </w:rPr>
        <w:t xml:space="preserve">has never been at the heart of social science, despite </w:t>
      </w:r>
      <w:r w:rsidR="00963465">
        <w:rPr>
          <w:rFonts w:asciiTheme="majorHAnsi" w:hAnsiTheme="majorHAnsi"/>
        </w:rPr>
        <w:t xml:space="preserve">claims </w:t>
      </w:r>
      <w:r>
        <w:rPr>
          <w:rFonts w:asciiTheme="majorHAnsi" w:hAnsiTheme="majorHAnsi"/>
        </w:rPr>
        <w:t xml:space="preserve">to the contrary. </w:t>
      </w:r>
      <w:r w:rsidR="00A0682B">
        <w:rPr>
          <w:rFonts w:asciiTheme="majorHAnsi" w:hAnsiTheme="majorHAnsi"/>
        </w:rPr>
        <w:t xml:space="preserve">  </w:t>
      </w:r>
      <w:ins w:id="355" w:author="Author">
        <w:r w:rsidR="00BB7684">
          <w:rPr>
            <w:rFonts w:asciiTheme="majorHAnsi" w:hAnsiTheme="majorHAnsi"/>
          </w:rPr>
          <w:t xml:space="preserve">Therefore, </w:t>
        </w:r>
      </w:ins>
      <w:del w:id="356" w:author="Author">
        <w:r w:rsidR="00A0682B" w:rsidDel="00BB7684">
          <w:rPr>
            <w:rFonts w:asciiTheme="majorHAnsi" w:hAnsiTheme="majorHAnsi"/>
          </w:rPr>
          <w:delText>I</w:delText>
        </w:r>
      </w:del>
      <w:ins w:id="357" w:author="Author">
        <w:del w:id="358" w:author="Author">
          <w:r w:rsidR="00BB7684" w:rsidDel="000553B9">
            <w:rPr>
              <w:rFonts w:asciiTheme="majorHAnsi" w:hAnsiTheme="majorHAnsi"/>
            </w:rPr>
            <w:delText>i</w:delText>
          </w:r>
        </w:del>
      </w:ins>
      <w:del w:id="359" w:author="Author">
        <w:r w:rsidR="00A0682B" w:rsidDel="000553B9">
          <w:rPr>
            <w:rFonts w:asciiTheme="majorHAnsi" w:hAnsiTheme="majorHAnsi"/>
          </w:rPr>
          <w:delText>t is</w:delText>
        </w:r>
      </w:del>
      <w:ins w:id="360" w:author="Author">
        <w:r w:rsidR="000553B9">
          <w:rPr>
            <w:rFonts w:asciiTheme="majorHAnsi" w:hAnsiTheme="majorHAnsi"/>
          </w:rPr>
          <w:t>we emphasize</w:t>
        </w:r>
      </w:ins>
      <w:del w:id="361" w:author="Author">
        <w:r w:rsidR="00A0682B" w:rsidDel="000553B9">
          <w:rPr>
            <w:rFonts w:asciiTheme="majorHAnsi" w:hAnsiTheme="majorHAnsi"/>
          </w:rPr>
          <w:delText xml:space="preserve"> </w:delText>
        </w:r>
        <w:r w:rsidR="00A0682B" w:rsidDel="00BB7684">
          <w:rPr>
            <w:rFonts w:asciiTheme="majorHAnsi" w:hAnsiTheme="majorHAnsi"/>
          </w:rPr>
          <w:delText xml:space="preserve">therefore </w:delText>
        </w:r>
        <w:r w:rsidR="00A0682B" w:rsidDel="000553B9">
          <w:rPr>
            <w:rFonts w:asciiTheme="majorHAnsi" w:hAnsiTheme="majorHAnsi"/>
          </w:rPr>
          <w:delText>worth noting</w:delText>
        </w:r>
      </w:del>
      <w:r w:rsidR="00A0682B">
        <w:rPr>
          <w:rFonts w:asciiTheme="majorHAnsi" w:hAnsiTheme="majorHAnsi"/>
        </w:rPr>
        <w:t xml:space="preserve"> that our ensemble depends on the insight contained in </w:t>
      </w:r>
      <w:r w:rsidR="00A0682B" w:rsidRPr="000553B9">
        <w:rPr>
          <w:rFonts w:asciiTheme="majorHAnsi" w:hAnsiTheme="majorHAnsi"/>
          <w:i/>
          <w:rPrChange w:id="362" w:author="Author">
            <w:rPr>
              <w:rFonts w:asciiTheme="majorHAnsi" w:hAnsiTheme="majorHAnsi"/>
            </w:rPr>
          </w:rPrChange>
        </w:rPr>
        <w:t>all</w:t>
      </w:r>
      <w:r w:rsidR="00A0682B">
        <w:rPr>
          <w:rFonts w:asciiTheme="majorHAnsi" w:hAnsiTheme="majorHAnsi"/>
        </w:rPr>
        <w:t xml:space="preserve"> of the individual components</w:t>
      </w:r>
      <w:del w:id="363" w:author="Author">
        <w:r w:rsidR="00A0682B" w:rsidDel="000553B9">
          <w:rPr>
            <w:rFonts w:asciiTheme="majorHAnsi" w:hAnsiTheme="majorHAnsi"/>
          </w:rPr>
          <w:delText>, even if their weights may be small</w:delText>
        </w:r>
      </w:del>
      <w:r w:rsidR="00A0682B">
        <w:rPr>
          <w:rFonts w:asciiTheme="majorHAnsi" w:hAnsiTheme="majorHAnsi"/>
        </w:rPr>
        <w:t xml:space="preserve">.   In the end, mere predictive accuracy </w:t>
      </w:r>
      <w:del w:id="364" w:author="Author">
        <w:r w:rsidR="00A0682B" w:rsidDel="000553B9">
          <w:rPr>
            <w:rFonts w:asciiTheme="majorHAnsi" w:hAnsiTheme="majorHAnsi"/>
          </w:rPr>
          <w:delText>is not a</w:delText>
        </w:r>
      </w:del>
      <w:ins w:id="365" w:author="Author">
        <w:r w:rsidR="000553B9">
          <w:rPr>
            <w:rFonts w:asciiTheme="majorHAnsi" w:hAnsiTheme="majorHAnsi"/>
          </w:rPr>
          <w:t>cannot</w:t>
        </w:r>
      </w:ins>
      <w:r w:rsidR="00A0682B">
        <w:rPr>
          <w:rFonts w:asciiTheme="majorHAnsi" w:hAnsiTheme="majorHAnsi"/>
        </w:rPr>
        <w:t xml:space="preserve"> substitute for substantively oriented research.  </w:t>
      </w:r>
      <w:del w:id="366" w:author="Author">
        <w:r w:rsidR="009E5C73" w:rsidDel="00BB7684">
          <w:rPr>
            <w:rFonts w:asciiTheme="majorHAnsi" w:hAnsiTheme="majorHAnsi"/>
          </w:rPr>
          <w:delText>Our belief is that the act of</w:delText>
        </w:r>
      </w:del>
      <w:r w:rsidR="009E5C73">
        <w:rPr>
          <w:rFonts w:asciiTheme="majorHAnsi" w:hAnsiTheme="majorHAnsi"/>
        </w:rPr>
        <w:t xml:space="preserve"> </w:t>
      </w:r>
      <w:del w:id="367" w:author="Author">
        <w:r w:rsidR="009E5C73" w:rsidDel="00BB7684">
          <w:rPr>
            <w:rFonts w:asciiTheme="majorHAnsi" w:hAnsiTheme="majorHAnsi"/>
          </w:rPr>
          <w:delText>f</w:delText>
        </w:r>
      </w:del>
      <w:ins w:id="368" w:author="Author">
        <w:r w:rsidR="00BB7684">
          <w:rPr>
            <w:rFonts w:asciiTheme="majorHAnsi" w:hAnsiTheme="majorHAnsi"/>
          </w:rPr>
          <w:t>F</w:t>
        </w:r>
      </w:ins>
      <w:r w:rsidR="009E5C73">
        <w:rPr>
          <w:rFonts w:asciiTheme="majorHAnsi" w:hAnsiTheme="majorHAnsi"/>
        </w:rPr>
        <w:t xml:space="preserve">orecasting </w:t>
      </w:r>
      <w:r w:rsidR="00E861D9">
        <w:rPr>
          <w:rFonts w:asciiTheme="majorHAnsi" w:hAnsiTheme="majorHAnsi"/>
        </w:rPr>
        <w:t xml:space="preserve">serves as </w:t>
      </w:r>
      <w:r w:rsidR="009E5C73">
        <w:rPr>
          <w:rFonts w:asciiTheme="majorHAnsi" w:hAnsiTheme="majorHAnsi"/>
        </w:rPr>
        <w:t xml:space="preserve">an additional heuristic, one normally demanded of scientific endeavors wherein a replication of results in a new situation is expected to produce the same </w:t>
      </w:r>
      <w:r w:rsidR="008F2F32">
        <w:rPr>
          <w:rFonts w:asciiTheme="majorHAnsi" w:hAnsiTheme="majorHAnsi"/>
        </w:rPr>
        <w:t>findings</w:t>
      </w:r>
      <w:r w:rsidR="009E5C73">
        <w:rPr>
          <w:rFonts w:asciiTheme="majorHAnsi" w:hAnsiTheme="majorHAnsi"/>
        </w:rPr>
        <w:t>. Th</w:t>
      </w:r>
      <w:r w:rsidR="006C7C95">
        <w:rPr>
          <w:rFonts w:asciiTheme="majorHAnsi" w:hAnsiTheme="majorHAnsi"/>
        </w:rPr>
        <w:t>is</w:t>
      </w:r>
      <w:r w:rsidR="009E5C73">
        <w:rPr>
          <w:rFonts w:asciiTheme="majorHAnsi" w:hAnsiTheme="majorHAnsi"/>
        </w:rPr>
        <w:t xml:space="preserve"> predictive heuristic </w:t>
      </w:r>
      <w:del w:id="369" w:author="Author">
        <w:r w:rsidR="00431D5B" w:rsidDel="00BB7684">
          <w:rPr>
            <w:rFonts w:asciiTheme="majorHAnsi" w:hAnsiTheme="majorHAnsi"/>
          </w:rPr>
          <w:delText>enables</w:delText>
        </w:r>
        <w:r w:rsidR="009E5C73" w:rsidDel="00BB7684">
          <w:rPr>
            <w:rFonts w:asciiTheme="majorHAnsi" w:hAnsiTheme="majorHAnsi"/>
          </w:rPr>
          <w:delText xml:space="preserve"> us to </w:delText>
        </w:r>
      </w:del>
      <w:ins w:id="370" w:author="Author">
        <w:r w:rsidR="00BB7684">
          <w:rPr>
            <w:rFonts w:asciiTheme="majorHAnsi" w:hAnsiTheme="majorHAnsi"/>
          </w:rPr>
          <w:t xml:space="preserve">can </w:t>
        </w:r>
      </w:ins>
      <w:r w:rsidR="009E5C73">
        <w:rPr>
          <w:rFonts w:asciiTheme="majorHAnsi" w:hAnsiTheme="majorHAnsi"/>
        </w:rPr>
        <w:t>improve our models by showing us where they break</w:t>
      </w:r>
      <w:r w:rsidR="009E1E1F">
        <w:rPr>
          <w:rFonts w:asciiTheme="majorHAnsi" w:hAnsiTheme="majorHAnsi"/>
        </w:rPr>
        <w:t xml:space="preserve"> </w:t>
      </w:r>
      <w:r w:rsidR="009E5C73">
        <w:rPr>
          <w:rFonts w:asciiTheme="majorHAnsi" w:hAnsiTheme="majorHAnsi"/>
        </w:rPr>
        <w:t xml:space="preserve">down, as well as where they </w:t>
      </w:r>
      <w:del w:id="371" w:author="Author">
        <w:r w:rsidR="009E5C73" w:rsidDel="000553B9">
          <w:rPr>
            <w:rFonts w:asciiTheme="majorHAnsi" w:hAnsiTheme="majorHAnsi"/>
          </w:rPr>
          <w:delText>are upheld</w:delText>
        </w:r>
      </w:del>
      <w:ins w:id="372" w:author="Author">
        <w:r w:rsidR="000553B9">
          <w:rPr>
            <w:rFonts w:asciiTheme="majorHAnsi" w:hAnsiTheme="majorHAnsi"/>
          </w:rPr>
          <w:t>stand strong</w:t>
        </w:r>
      </w:ins>
      <w:r w:rsidR="009E5C73">
        <w:rPr>
          <w:rFonts w:asciiTheme="majorHAnsi" w:hAnsiTheme="majorHAnsi"/>
        </w:rPr>
        <w:t xml:space="preserve">. </w:t>
      </w:r>
    </w:p>
    <w:p w14:paraId="1AFF8A1F" w14:textId="0B10D8AD" w:rsidR="006C7C95" w:rsidRDefault="009E5C73" w:rsidP="002D7CB1">
      <w:pPr>
        <w:pStyle w:val="Manuscriptparagraph"/>
        <w:ind w:firstLine="720"/>
        <w:rPr>
          <w:rFonts w:asciiTheme="majorHAnsi" w:hAnsiTheme="majorHAnsi"/>
        </w:rPr>
      </w:pPr>
      <w:r>
        <w:rPr>
          <w:rFonts w:asciiTheme="majorHAnsi" w:hAnsiTheme="majorHAnsi"/>
        </w:rPr>
        <w:t>Thus, the predictive enterprise works collectively and individually to improve understanding of the political world.</w:t>
      </w:r>
      <w:r w:rsidR="005A4C1C">
        <w:rPr>
          <w:rFonts w:asciiTheme="majorHAnsi" w:hAnsiTheme="majorHAnsi"/>
        </w:rPr>
        <w:t xml:space="preserve">  </w:t>
      </w:r>
      <w:del w:id="373" w:author="Author">
        <w:r w:rsidR="005A4C1C" w:rsidDel="000553B9">
          <w:rPr>
            <w:rFonts w:asciiTheme="majorHAnsi" w:hAnsiTheme="majorHAnsi"/>
          </w:rPr>
          <w:delText xml:space="preserve">It is important to keep </w:delText>
        </w:r>
      </w:del>
      <w:ins w:id="374" w:author="Author">
        <w:r w:rsidR="000553B9">
          <w:rPr>
            <w:rFonts w:asciiTheme="majorHAnsi" w:hAnsiTheme="majorHAnsi"/>
          </w:rPr>
          <w:t xml:space="preserve">Keeping </w:t>
        </w:r>
      </w:ins>
      <w:r w:rsidR="005A4C1C">
        <w:rPr>
          <w:rFonts w:asciiTheme="majorHAnsi" w:hAnsiTheme="majorHAnsi"/>
        </w:rPr>
        <w:t>score for both the individual models and the forecasting literature as a whole</w:t>
      </w:r>
      <w:ins w:id="375" w:author="Author">
        <w:r w:rsidR="000553B9">
          <w:rPr>
            <w:rFonts w:asciiTheme="majorHAnsi" w:hAnsiTheme="majorHAnsi"/>
          </w:rPr>
          <w:t xml:space="preserve"> tells us if</w:t>
        </w:r>
      </w:ins>
      <w:del w:id="376" w:author="Author">
        <w:r w:rsidR="005A4C1C" w:rsidDel="000553B9">
          <w:rPr>
            <w:rFonts w:asciiTheme="majorHAnsi" w:hAnsiTheme="majorHAnsi"/>
          </w:rPr>
          <w:delText xml:space="preserve"> </w:delText>
        </w:r>
        <w:r w:rsidDel="000553B9">
          <w:rPr>
            <w:rFonts w:asciiTheme="majorHAnsi" w:hAnsiTheme="majorHAnsi"/>
          </w:rPr>
          <w:delText xml:space="preserve">so we </w:delText>
        </w:r>
        <w:r w:rsidDel="00BB7684">
          <w:rPr>
            <w:rFonts w:asciiTheme="majorHAnsi" w:hAnsiTheme="majorHAnsi"/>
          </w:rPr>
          <w:delText xml:space="preserve">actually </w:delText>
        </w:r>
        <w:r w:rsidDel="000553B9">
          <w:rPr>
            <w:rFonts w:asciiTheme="majorHAnsi" w:hAnsiTheme="majorHAnsi"/>
          </w:rPr>
          <w:delText xml:space="preserve">know </w:delText>
        </w:r>
      </w:del>
      <w:ins w:id="377" w:author="Author">
        <w:del w:id="378" w:author="Author">
          <w:r w:rsidR="00BB7684" w:rsidDel="000553B9">
            <w:rPr>
              <w:rFonts w:asciiTheme="majorHAnsi" w:hAnsiTheme="majorHAnsi"/>
            </w:rPr>
            <w:delText xml:space="preserve">if </w:delText>
          </w:r>
        </w:del>
      </w:ins>
      <w:del w:id="379" w:author="Author">
        <w:r w:rsidDel="00BB7684">
          <w:rPr>
            <w:rFonts w:asciiTheme="majorHAnsi" w:hAnsiTheme="majorHAnsi"/>
          </w:rPr>
          <w:delText xml:space="preserve">whether </w:delText>
        </w:r>
        <w:r w:rsidR="002D7CB1" w:rsidDel="00BB7684">
          <w:rPr>
            <w:rFonts w:asciiTheme="majorHAnsi" w:hAnsiTheme="majorHAnsi"/>
          </w:rPr>
          <w:delText>or not</w:delText>
        </w:r>
      </w:del>
      <w:r w:rsidR="002D7CB1">
        <w:rPr>
          <w:rFonts w:asciiTheme="majorHAnsi" w:hAnsiTheme="majorHAnsi"/>
        </w:rPr>
        <w:t xml:space="preserve"> </w:t>
      </w:r>
      <w:r>
        <w:rPr>
          <w:rFonts w:asciiTheme="majorHAnsi" w:hAnsiTheme="majorHAnsi"/>
        </w:rPr>
        <w:t xml:space="preserve">we are </w:t>
      </w:r>
      <w:del w:id="380" w:author="Author">
        <w:r w:rsidDel="000553B9">
          <w:rPr>
            <w:rFonts w:asciiTheme="majorHAnsi" w:hAnsiTheme="majorHAnsi"/>
          </w:rPr>
          <w:delText>getting better</w:delText>
        </w:r>
      </w:del>
      <w:ins w:id="381" w:author="Author">
        <w:r w:rsidR="000553B9">
          <w:rPr>
            <w:rFonts w:asciiTheme="majorHAnsi" w:hAnsiTheme="majorHAnsi"/>
          </w:rPr>
          <w:t>improving</w:t>
        </w:r>
      </w:ins>
      <w:r w:rsidR="002D7CB1">
        <w:rPr>
          <w:rFonts w:asciiTheme="majorHAnsi" w:hAnsiTheme="majorHAnsi"/>
        </w:rPr>
        <w:t xml:space="preserve">.  </w:t>
      </w:r>
      <w:del w:id="382" w:author="Author">
        <w:r w:rsidR="006C7C95" w:rsidDel="005323A3">
          <w:rPr>
            <w:rFonts w:asciiTheme="majorHAnsi" w:hAnsiTheme="majorHAnsi"/>
          </w:rPr>
          <w:delText>It is noteworthy</w:delText>
        </w:r>
      </w:del>
      <w:ins w:id="383" w:author="Author">
        <w:r w:rsidR="005323A3">
          <w:rPr>
            <w:rFonts w:asciiTheme="majorHAnsi" w:hAnsiTheme="majorHAnsi"/>
          </w:rPr>
          <w:t>Note, therefore,</w:t>
        </w:r>
      </w:ins>
      <w:r w:rsidR="006C7C95">
        <w:rPr>
          <w:rFonts w:asciiTheme="majorHAnsi" w:hAnsiTheme="majorHAnsi"/>
        </w:rPr>
        <w:t xml:space="preserve"> that in the one area in which there is some track record of political science forecasting, namely the prediction of the U</w:t>
      </w:r>
      <w:del w:id="384" w:author="Author">
        <w:r w:rsidR="006C7C95" w:rsidDel="00BB7684">
          <w:rPr>
            <w:rFonts w:asciiTheme="majorHAnsi" w:hAnsiTheme="majorHAnsi"/>
          </w:rPr>
          <w:delText>.</w:delText>
        </w:r>
      </w:del>
      <w:r w:rsidR="006C7C95">
        <w:rPr>
          <w:rFonts w:asciiTheme="majorHAnsi" w:hAnsiTheme="majorHAnsi"/>
        </w:rPr>
        <w:t>S</w:t>
      </w:r>
      <w:del w:id="385" w:author="Author">
        <w:r w:rsidR="006C7C95" w:rsidDel="00BB7684">
          <w:rPr>
            <w:rFonts w:asciiTheme="majorHAnsi" w:hAnsiTheme="majorHAnsi"/>
          </w:rPr>
          <w:delText>.</w:delText>
        </w:r>
      </w:del>
      <w:r w:rsidR="006C7C95">
        <w:rPr>
          <w:rFonts w:asciiTheme="majorHAnsi" w:hAnsiTheme="majorHAnsi"/>
        </w:rPr>
        <w:t xml:space="preserve"> presidential elections, </w:t>
      </w:r>
      <w:del w:id="386" w:author="Author">
        <w:r w:rsidR="006C7C95" w:rsidDel="001B7533">
          <w:rPr>
            <w:rFonts w:asciiTheme="majorHAnsi" w:hAnsiTheme="majorHAnsi"/>
          </w:rPr>
          <w:delText xml:space="preserve">the accuracy of </w:delText>
        </w:r>
      </w:del>
      <w:r w:rsidR="006C7C95">
        <w:rPr>
          <w:rFonts w:asciiTheme="majorHAnsi" w:hAnsiTheme="majorHAnsi"/>
        </w:rPr>
        <w:t xml:space="preserve">the well-known models </w:t>
      </w:r>
      <w:ins w:id="387" w:author="Author">
        <w:r w:rsidR="001B7533">
          <w:rPr>
            <w:rFonts w:asciiTheme="majorHAnsi" w:hAnsiTheme="majorHAnsi"/>
          </w:rPr>
          <w:t xml:space="preserve">perform </w:t>
        </w:r>
      </w:ins>
      <w:del w:id="388" w:author="Author">
        <w:r w:rsidR="006C7C95" w:rsidDel="001B7533">
          <w:rPr>
            <w:rFonts w:asciiTheme="majorHAnsi" w:hAnsiTheme="majorHAnsi"/>
          </w:rPr>
          <w:delText xml:space="preserve">are </w:delText>
        </w:r>
      </w:del>
      <w:r w:rsidR="006C7C95">
        <w:rPr>
          <w:rFonts w:asciiTheme="majorHAnsi" w:hAnsiTheme="majorHAnsi"/>
        </w:rPr>
        <w:t xml:space="preserve">fairly </w:t>
      </w:r>
      <w:del w:id="389" w:author="Author">
        <w:r w:rsidR="00963465" w:rsidDel="001B7533">
          <w:rPr>
            <w:rFonts w:asciiTheme="majorHAnsi" w:hAnsiTheme="majorHAnsi"/>
          </w:rPr>
          <w:delText>good</w:delText>
        </w:r>
        <w:r w:rsidR="006C7C95" w:rsidDel="001B7533">
          <w:rPr>
            <w:rFonts w:asciiTheme="majorHAnsi" w:hAnsiTheme="majorHAnsi"/>
          </w:rPr>
          <w:delText xml:space="preserve"> </w:delText>
        </w:r>
      </w:del>
      <w:ins w:id="390" w:author="Author">
        <w:r w:rsidR="001B7533">
          <w:rPr>
            <w:rFonts w:asciiTheme="majorHAnsi" w:hAnsiTheme="majorHAnsi"/>
          </w:rPr>
          <w:t xml:space="preserve">well </w:t>
        </w:r>
      </w:ins>
      <w:r w:rsidR="006C7C95">
        <w:rPr>
          <w:rFonts w:asciiTheme="majorHAnsi" w:hAnsiTheme="majorHAnsi"/>
        </w:rPr>
        <w:t xml:space="preserve">by some measures. For example, the average absolute error </w:t>
      </w:r>
      <w:proofErr w:type="gramStart"/>
      <w:r w:rsidR="006C7C95">
        <w:rPr>
          <w:rFonts w:asciiTheme="majorHAnsi" w:hAnsiTheme="majorHAnsi"/>
        </w:rPr>
        <w:t>in-sample</w:t>
      </w:r>
      <w:proofErr w:type="gramEnd"/>
      <w:r w:rsidR="006C7C95">
        <w:rPr>
          <w:rFonts w:asciiTheme="majorHAnsi" w:hAnsiTheme="majorHAnsi"/>
        </w:rPr>
        <w:t xml:space="preserve"> is about 1.</w:t>
      </w:r>
      <w:ins w:id="391" w:author="Author">
        <w:r w:rsidR="00E906B9">
          <w:rPr>
            <w:rFonts w:asciiTheme="majorHAnsi" w:hAnsiTheme="majorHAnsi"/>
          </w:rPr>
          <w:t>6</w:t>
        </w:r>
      </w:ins>
      <w:del w:id="392" w:author="Author">
        <w:r w:rsidR="006C7C95" w:rsidDel="00E906B9">
          <w:rPr>
            <w:rFonts w:asciiTheme="majorHAnsi" w:hAnsiTheme="majorHAnsi"/>
          </w:rPr>
          <w:delText>5</w:delText>
        </w:r>
      </w:del>
      <w:r w:rsidR="006C7C95">
        <w:rPr>
          <w:rFonts w:asciiTheme="majorHAnsi" w:hAnsiTheme="majorHAnsi"/>
        </w:rPr>
        <w:t xml:space="preserve">%.   This is not perfect by any stretch of the imagination, but hardly lousy.   Indeed, </w:t>
      </w:r>
      <w:del w:id="393" w:author="Author">
        <w:r w:rsidR="006C7C95" w:rsidDel="00753072">
          <w:rPr>
            <w:rFonts w:asciiTheme="majorHAnsi" w:hAnsiTheme="majorHAnsi"/>
          </w:rPr>
          <w:delText xml:space="preserve">it </w:delText>
        </w:r>
        <w:r w:rsidR="006C7C95" w:rsidDel="00BB7684">
          <w:rPr>
            <w:rFonts w:asciiTheme="majorHAnsi" w:hAnsiTheme="majorHAnsi"/>
          </w:rPr>
          <w:delText xml:space="preserve">seems </w:delText>
        </w:r>
        <w:r w:rsidR="006C7C95" w:rsidDel="00753072">
          <w:rPr>
            <w:rFonts w:asciiTheme="majorHAnsi" w:hAnsiTheme="majorHAnsi"/>
          </w:rPr>
          <w:delText>clear that not only</w:delText>
        </w:r>
      </w:del>
      <w:r w:rsidR="006C7C95">
        <w:rPr>
          <w:rFonts w:asciiTheme="majorHAnsi" w:hAnsiTheme="majorHAnsi"/>
        </w:rPr>
        <w:t xml:space="preserve"> the diversity of models</w:t>
      </w:r>
      <w:ins w:id="394" w:author="Author">
        <w:r w:rsidR="00BB7684">
          <w:rPr>
            <w:rFonts w:asciiTheme="majorHAnsi" w:hAnsiTheme="majorHAnsi"/>
          </w:rPr>
          <w:t>,</w:t>
        </w:r>
      </w:ins>
      <w:r w:rsidR="006C7C95">
        <w:rPr>
          <w:rFonts w:asciiTheme="majorHAnsi" w:hAnsiTheme="majorHAnsi"/>
        </w:rPr>
        <w:t xml:space="preserve"> </w:t>
      </w:r>
      <w:ins w:id="395" w:author="Author">
        <w:r w:rsidR="00753072">
          <w:rPr>
            <w:rFonts w:asciiTheme="majorHAnsi" w:hAnsiTheme="majorHAnsi"/>
          </w:rPr>
          <w:t xml:space="preserve">as well as </w:t>
        </w:r>
      </w:ins>
      <w:del w:id="396" w:author="Author">
        <w:r w:rsidR="00963465" w:rsidDel="00753072">
          <w:rPr>
            <w:rFonts w:asciiTheme="majorHAnsi" w:hAnsiTheme="majorHAnsi"/>
          </w:rPr>
          <w:delText>but also</w:delText>
        </w:r>
      </w:del>
      <w:r w:rsidR="006C7C95">
        <w:rPr>
          <w:rFonts w:asciiTheme="majorHAnsi" w:hAnsiTheme="majorHAnsi"/>
        </w:rPr>
        <w:t xml:space="preserve"> their accuracy</w:t>
      </w:r>
      <w:ins w:id="397" w:author="Author">
        <w:r w:rsidR="00BB7684">
          <w:rPr>
            <w:rFonts w:asciiTheme="majorHAnsi" w:hAnsiTheme="majorHAnsi"/>
          </w:rPr>
          <w:t>,</w:t>
        </w:r>
      </w:ins>
      <w:r w:rsidR="006C7C95">
        <w:rPr>
          <w:rFonts w:asciiTheme="majorHAnsi" w:hAnsiTheme="majorHAnsi"/>
        </w:rPr>
        <w:t xml:space="preserve"> has improved over time.</w:t>
      </w:r>
    </w:p>
    <w:p w14:paraId="4A710224" w14:textId="61EBADBC" w:rsidR="004C5BF6" w:rsidRDefault="006C7C95" w:rsidP="005F6066">
      <w:pPr>
        <w:pStyle w:val="Manuscriptparagraph"/>
        <w:rPr>
          <w:rFonts w:asciiTheme="majorHAnsi" w:hAnsiTheme="majorHAnsi"/>
        </w:rPr>
      </w:pPr>
      <w:r>
        <w:rPr>
          <w:rFonts w:asciiTheme="majorHAnsi" w:hAnsiTheme="majorHAnsi"/>
        </w:rPr>
        <w:tab/>
      </w:r>
      <w:ins w:id="398" w:author="Author">
        <w:r w:rsidR="00BB7684">
          <w:rPr>
            <w:rFonts w:asciiTheme="majorHAnsi" w:hAnsiTheme="majorHAnsi"/>
          </w:rPr>
          <w:t>We cannot</w:t>
        </w:r>
        <w:r w:rsidR="00D31D95">
          <w:rPr>
            <w:rFonts w:asciiTheme="majorHAnsi" w:hAnsiTheme="majorHAnsi"/>
          </w:rPr>
          <w:t xml:space="preserve"> </w:t>
        </w:r>
      </w:ins>
      <w:del w:id="399" w:author="Author">
        <w:r w:rsidR="004C5BF6" w:rsidDel="00BB7684">
          <w:rPr>
            <w:rFonts w:asciiTheme="majorHAnsi" w:hAnsiTheme="majorHAnsi"/>
          </w:rPr>
          <w:delText xml:space="preserve">There is no </w:delText>
        </w:r>
      </w:del>
      <w:r w:rsidR="004C5BF6">
        <w:rPr>
          <w:rFonts w:asciiTheme="majorHAnsi" w:hAnsiTheme="majorHAnsi"/>
        </w:rPr>
        <w:t xml:space="preserve">guarantee that </w:t>
      </w:r>
      <w:r w:rsidR="00AB763D">
        <w:rPr>
          <w:rFonts w:asciiTheme="majorHAnsi" w:hAnsiTheme="majorHAnsi"/>
        </w:rPr>
        <w:t xml:space="preserve">our </w:t>
      </w:r>
      <w:r w:rsidR="009E5C73">
        <w:rPr>
          <w:rFonts w:asciiTheme="majorHAnsi" w:hAnsiTheme="majorHAnsi"/>
        </w:rPr>
        <w:t xml:space="preserve">ensemble estimate </w:t>
      </w:r>
      <w:ins w:id="400" w:author="Author">
        <w:r w:rsidR="00753072">
          <w:rPr>
            <w:rFonts w:asciiTheme="majorHAnsi" w:hAnsiTheme="majorHAnsi"/>
          </w:rPr>
          <w:t>is</w:t>
        </w:r>
      </w:ins>
      <w:del w:id="401" w:author="Author">
        <w:r w:rsidR="004C5BF6" w:rsidDel="00753072">
          <w:rPr>
            <w:rFonts w:asciiTheme="majorHAnsi" w:hAnsiTheme="majorHAnsi"/>
          </w:rPr>
          <w:delText>will be</w:delText>
        </w:r>
      </w:del>
      <w:r w:rsidR="004C5BF6">
        <w:rPr>
          <w:rFonts w:asciiTheme="majorHAnsi" w:hAnsiTheme="majorHAnsi"/>
        </w:rPr>
        <w:t xml:space="preserve"> the most accurate in </w:t>
      </w:r>
      <w:r w:rsidR="00B945EF">
        <w:rPr>
          <w:rFonts w:asciiTheme="majorHAnsi" w:hAnsiTheme="majorHAnsi"/>
        </w:rPr>
        <w:t>the</w:t>
      </w:r>
      <w:r w:rsidR="004C5BF6">
        <w:rPr>
          <w:rFonts w:asciiTheme="majorHAnsi" w:hAnsiTheme="majorHAnsi"/>
        </w:rPr>
        <w:t xml:space="preserve"> 2012 election. The future is full of surprises, and we only have a small number of relevant elections on which to construct our ensemble</w:t>
      </w:r>
      <w:r w:rsidR="00C3070E">
        <w:rPr>
          <w:rFonts w:asciiTheme="majorHAnsi" w:hAnsiTheme="majorHAnsi"/>
        </w:rPr>
        <w:t xml:space="preserve"> </w:t>
      </w:r>
      <w:del w:id="402" w:author="Author">
        <w:r w:rsidR="00C3070E" w:rsidDel="007159FB">
          <w:rPr>
            <w:rFonts w:asciiTheme="majorHAnsi" w:hAnsiTheme="majorHAnsi"/>
          </w:rPr>
          <w:delText>model</w:delText>
        </w:r>
      </w:del>
      <w:ins w:id="403" w:author="Author">
        <w:r w:rsidR="007159FB">
          <w:rPr>
            <w:rFonts w:asciiTheme="majorHAnsi" w:hAnsiTheme="majorHAnsi"/>
          </w:rPr>
          <w:t>estimates</w:t>
        </w:r>
      </w:ins>
      <w:r w:rsidR="004C5BF6">
        <w:rPr>
          <w:rFonts w:asciiTheme="majorHAnsi" w:hAnsiTheme="majorHAnsi"/>
        </w:rPr>
        <w:t xml:space="preserve">. </w:t>
      </w:r>
      <w:ins w:id="404" w:author="Author">
        <w:r w:rsidR="00753072">
          <w:rPr>
            <w:rFonts w:asciiTheme="majorHAnsi" w:hAnsiTheme="majorHAnsi"/>
          </w:rPr>
          <w:t>&lt;\</w:t>
        </w:r>
        <w:proofErr w:type="spellStart"/>
        <w:r w:rsidR="00753072">
          <w:rPr>
            <w:rFonts w:asciiTheme="majorHAnsi" w:hAnsiTheme="majorHAnsi"/>
          </w:rPr>
          <w:t>PQ_Start</w:t>
        </w:r>
        <w:proofErr w:type="spellEnd"/>
        <w:r w:rsidR="00753072">
          <w:rPr>
            <w:rFonts w:asciiTheme="majorHAnsi" w:hAnsiTheme="majorHAnsi"/>
          </w:rPr>
          <w:t>\&gt;</w:t>
        </w:r>
      </w:ins>
      <w:r w:rsidR="004C5BF6">
        <w:rPr>
          <w:rFonts w:asciiTheme="majorHAnsi" w:hAnsiTheme="majorHAnsi"/>
        </w:rPr>
        <w:t xml:space="preserve">However, given what we </w:t>
      </w:r>
      <w:del w:id="405" w:author="Author">
        <w:r w:rsidR="004C5BF6" w:rsidDel="00753072">
          <w:rPr>
            <w:rFonts w:asciiTheme="majorHAnsi" w:hAnsiTheme="majorHAnsi"/>
          </w:rPr>
          <w:delText xml:space="preserve">do </w:delText>
        </w:r>
      </w:del>
      <w:r w:rsidR="004C5BF6">
        <w:rPr>
          <w:rFonts w:asciiTheme="majorHAnsi" w:hAnsiTheme="majorHAnsi"/>
        </w:rPr>
        <w:t xml:space="preserve">know about the performance of these nine models of presidential voting, we </w:t>
      </w:r>
      <w:del w:id="406" w:author="Author">
        <w:r w:rsidR="004C5BF6" w:rsidDel="00753072">
          <w:rPr>
            <w:rFonts w:asciiTheme="majorHAnsi" w:hAnsiTheme="majorHAnsi"/>
          </w:rPr>
          <w:delText xml:space="preserve">can </w:delText>
        </w:r>
      </w:del>
      <w:r w:rsidR="004C5BF6">
        <w:rPr>
          <w:rFonts w:asciiTheme="majorHAnsi" w:hAnsiTheme="majorHAnsi"/>
        </w:rPr>
        <w:t xml:space="preserve">derive an estimate in which </w:t>
      </w:r>
      <w:r w:rsidR="00211720">
        <w:rPr>
          <w:rFonts w:asciiTheme="majorHAnsi" w:hAnsiTheme="majorHAnsi"/>
        </w:rPr>
        <w:t>we place</w:t>
      </w:r>
      <w:r w:rsidR="004C5BF6">
        <w:rPr>
          <w:rFonts w:asciiTheme="majorHAnsi" w:hAnsiTheme="majorHAnsi"/>
        </w:rPr>
        <w:t xml:space="preserve"> a high degree of confidence: </w:t>
      </w:r>
      <w:r w:rsidR="00B05693">
        <w:rPr>
          <w:rFonts w:asciiTheme="majorHAnsi" w:hAnsiTheme="majorHAnsi"/>
        </w:rPr>
        <w:t>between 4</w:t>
      </w:r>
      <w:ins w:id="407" w:author="Author">
        <w:r w:rsidR="008B6F78">
          <w:rPr>
            <w:rFonts w:asciiTheme="majorHAnsi" w:hAnsiTheme="majorHAnsi"/>
          </w:rPr>
          <w:t>6</w:t>
        </w:r>
      </w:ins>
      <w:del w:id="408" w:author="Author">
        <w:r w:rsidR="00B05693" w:rsidDel="008B6F78">
          <w:rPr>
            <w:rFonts w:asciiTheme="majorHAnsi" w:hAnsiTheme="majorHAnsi"/>
          </w:rPr>
          <w:delText>8</w:delText>
        </w:r>
      </w:del>
      <w:r w:rsidR="00B05693">
        <w:rPr>
          <w:rFonts w:asciiTheme="majorHAnsi" w:hAnsiTheme="majorHAnsi"/>
        </w:rPr>
        <w:t>% and 5</w:t>
      </w:r>
      <w:ins w:id="409" w:author="Author">
        <w:r w:rsidR="008B6F78">
          <w:rPr>
            <w:rFonts w:asciiTheme="majorHAnsi" w:hAnsiTheme="majorHAnsi"/>
          </w:rPr>
          <w:t>2</w:t>
        </w:r>
      </w:ins>
      <w:del w:id="410" w:author="Author">
        <w:r w:rsidR="00B05693" w:rsidDel="008B6F78">
          <w:rPr>
            <w:rFonts w:asciiTheme="majorHAnsi" w:hAnsiTheme="majorHAnsi"/>
          </w:rPr>
          <w:delText>3</w:delText>
        </w:r>
      </w:del>
      <w:r w:rsidR="004C5BF6">
        <w:rPr>
          <w:rFonts w:asciiTheme="majorHAnsi" w:hAnsiTheme="majorHAnsi"/>
        </w:rPr>
        <w:t>% of the U</w:t>
      </w:r>
      <w:del w:id="411" w:author="Author">
        <w:r w:rsidR="00B05693" w:rsidDel="00BB7684">
          <w:rPr>
            <w:rFonts w:asciiTheme="majorHAnsi" w:hAnsiTheme="majorHAnsi"/>
          </w:rPr>
          <w:delText>.</w:delText>
        </w:r>
      </w:del>
      <w:r w:rsidR="004C5BF6">
        <w:rPr>
          <w:rFonts w:asciiTheme="majorHAnsi" w:hAnsiTheme="majorHAnsi"/>
        </w:rPr>
        <w:t>S</w:t>
      </w:r>
      <w:del w:id="412" w:author="Author">
        <w:r w:rsidR="00B05693" w:rsidDel="00BB7684">
          <w:rPr>
            <w:rFonts w:asciiTheme="majorHAnsi" w:hAnsiTheme="majorHAnsi"/>
          </w:rPr>
          <w:delText>.</w:delText>
        </w:r>
      </w:del>
      <w:r w:rsidR="004C5BF6">
        <w:rPr>
          <w:rFonts w:asciiTheme="majorHAnsi" w:hAnsiTheme="majorHAnsi"/>
        </w:rPr>
        <w:t xml:space="preserve"> </w:t>
      </w:r>
      <w:r w:rsidR="004C5BF6">
        <w:rPr>
          <w:rFonts w:asciiTheme="majorHAnsi" w:hAnsiTheme="majorHAnsi"/>
        </w:rPr>
        <w:lastRenderedPageBreak/>
        <w:t>voters will</w:t>
      </w:r>
      <w:r w:rsidR="00FF6EA1">
        <w:rPr>
          <w:rFonts w:asciiTheme="majorHAnsi" w:hAnsiTheme="majorHAnsi"/>
        </w:rPr>
        <w:t xml:space="preserve"> </w:t>
      </w:r>
      <w:r w:rsidR="00B05693">
        <w:rPr>
          <w:rFonts w:asciiTheme="majorHAnsi" w:hAnsiTheme="majorHAnsi"/>
        </w:rPr>
        <w:t>support</w:t>
      </w:r>
      <w:r w:rsidR="00FF6EA1">
        <w:rPr>
          <w:rFonts w:asciiTheme="majorHAnsi" w:hAnsiTheme="majorHAnsi"/>
        </w:rPr>
        <w:t xml:space="preserve"> the incumbent in 2012</w:t>
      </w:r>
      <w:ins w:id="413" w:author="Author">
        <w:r w:rsidR="00BB7684">
          <w:rPr>
            <w:rFonts w:asciiTheme="majorHAnsi" w:hAnsiTheme="majorHAnsi"/>
          </w:rPr>
          <w:t>,</w:t>
        </w:r>
      </w:ins>
      <w:r w:rsidR="00B05693">
        <w:rPr>
          <w:rFonts w:asciiTheme="majorHAnsi" w:hAnsiTheme="majorHAnsi"/>
        </w:rPr>
        <w:t xml:space="preserve"> and</w:t>
      </w:r>
      <w:r w:rsidR="00FF6EA1">
        <w:rPr>
          <w:rFonts w:asciiTheme="majorHAnsi" w:hAnsiTheme="majorHAnsi"/>
        </w:rPr>
        <w:t xml:space="preserve"> there is a </w:t>
      </w:r>
      <w:ins w:id="414" w:author="Author">
        <w:r w:rsidR="008B6F78">
          <w:rPr>
            <w:rFonts w:asciiTheme="majorHAnsi" w:hAnsiTheme="majorHAnsi"/>
          </w:rPr>
          <w:t>5</w:t>
        </w:r>
        <w:r w:rsidR="00D632B4">
          <w:rPr>
            <w:rFonts w:asciiTheme="majorHAnsi" w:hAnsiTheme="majorHAnsi"/>
          </w:rPr>
          <w:t>6</w:t>
        </w:r>
        <w:del w:id="415" w:author="Author">
          <w:r w:rsidR="00E25ECF" w:rsidDel="00D632B4">
            <w:rPr>
              <w:rFonts w:asciiTheme="majorHAnsi" w:hAnsiTheme="majorHAnsi"/>
            </w:rPr>
            <w:delText>3</w:delText>
          </w:r>
          <w:r w:rsidR="008B6F78" w:rsidDel="00E25ECF">
            <w:rPr>
              <w:rFonts w:asciiTheme="majorHAnsi" w:hAnsiTheme="majorHAnsi"/>
            </w:rPr>
            <w:delText>4</w:delText>
          </w:r>
        </w:del>
      </w:ins>
      <w:del w:id="416" w:author="Author">
        <w:r w:rsidR="004C5BF6" w:rsidDel="008B6F78">
          <w:rPr>
            <w:rFonts w:asciiTheme="majorHAnsi" w:hAnsiTheme="majorHAnsi"/>
          </w:rPr>
          <w:delText>70</w:delText>
        </w:r>
      </w:del>
      <w:r w:rsidR="004C5BF6">
        <w:rPr>
          <w:rFonts w:asciiTheme="majorHAnsi" w:hAnsiTheme="majorHAnsi"/>
        </w:rPr>
        <w:t xml:space="preserve">% probability that the vote for Obama </w:t>
      </w:r>
      <w:r w:rsidR="005B3733">
        <w:rPr>
          <w:rFonts w:asciiTheme="majorHAnsi" w:hAnsiTheme="majorHAnsi"/>
        </w:rPr>
        <w:t>will be</w:t>
      </w:r>
      <w:r w:rsidR="004C5BF6">
        <w:rPr>
          <w:rFonts w:asciiTheme="majorHAnsi" w:hAnsiTheme="majorHAnsi"/>
        </w:rPr>
        <w:t xml:space="preserve"> greater than 50%</w:t>
      </w:r>
      <w:proofErr w:type="gramStart"/>
      <w:r w:rsidR="004C5BF6">
        <w:rPr>
          <w:rFonts w:asciiTheme="majorHAnsi" w:hAnsiTheme="majorHAnsi"/>
        </w:rPr>
        <w:t>.</w:t>
      </w:r>
      <w:ins w:id="417" w:author="Author">
        <w:r w:rsidR="00753072">
          <w:rPr>
            <w:rFonts w:asciiTheme="majorHAnsi" w:hAnsiTheme="majorHAnsi"/>
          </w:rPr>
          <w:t>&lt;</w:t>
        </w:r>
        <w:proofErr w:type="gramEnd"/>
        <w:r w:rsidR="00753072">
          <w:rPr>
            <w:rFonts w:asciiTheme="majorHAnsi" w:hAnsiTheme="majorHAnsi"/>
          </w:rPr>
          <w:t>\</w:t>
        </w:r>
        <w:proofErr w:type="spellStart"/>
        <w:r w:rsidR="00753072">
          <w:rPr>
            <w:rFonts w:asciiTheme="majorHAnsi" w:hAnsiTheme="majorHAnsi"/>
          </w:rPr>
          <w:t>PQ_End</w:t>
        </w:r>
        <w:proofErr w:type="spellEnd"/>
        <w:r w:rsidR="00753072">
          <w:rPr>
            <w:rFonts w:asciiTheme="majorHAnsi" w:hAnsiTheme="majorHAnsi"/>
          </w:rPr>
          <w:t>\&gt;</w:t>
        </w:r>
      </w:ins>
    </w:p>
    <w:p w14:paraId="77FA42AA"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heading1</w:t>
      </w:r>
      <w:proofErr w:type="gramEnd"/>
      <w:r w:rsidRPr="007C445F">
        <w:rPr>
          <w:rFonts w:asciiTheme="majorHAnsi" w:hAnsiTheme="majorHAnsi"/>
        </w:rPr>
        <w:t>&gt; Acknowledgements</w:t>
      </w:r>
    </w:p>
    <w:p w14:paraId="56DC6E6A" w14:textId="2E41E023" w:rsidR="007C445F" w:rsidRPr="007C445F" w:rsidRDefault="007C445F" w:rsidP="007C445F">
      <w:pPr>
        <w:rPr>
          <w:rFonts w:asciiTheme="majorHAnsi" w:hAnsiTheme="majorHAnsi"/>
        </w:rPr>
      </w:pPr>
      <w:r w:rsidRPr="007C445F">
        <w:rPr>
          <w:rFonts w:asciiTheme="majorHAnsi" w:hAnsiTheme="majorHAnsi"/>
        </w:rPr>
        <w:t xml:space="preserve">  We thank Alan Abramowitz, Michael Berry, James Campbell, Alfred </w:t>
      </w:r>
      <w:proofErr w:type="spellStart"/>
      <w:r w:rsidRPr="007C445F">
        <w:rPr>
          <w:rFonts w:asciiTheme="majorHAnsi" w:hAnsiTheme="majorHAnsi"/>
        </w:rPr>
        <w:t>Cuzán</w:t>
      </w:r>
      <w:proofErr w:type="spellEnd"/>
      <w:r w:rsidRPr="007C445F">
        <w:rPr>
          <w:rFonts w:asciiTheme="majorHAnsi" w:hAnsiTheme="majorHAnsi"/>
        </w:rPr>
        <w:t xml:space="preserve">, Robert Erikson and Christopher </w:t>
      </w:r>
      <w:proofErr w:type="spellStart"/>
      <w:r w:rsidRPr="007C445F">
        <w:rPr>
          <w:rFonts w:asciiTheme="majorHAnsi" w:hAnsiTheme="majorHAnsi"/>
        </w:rPr>
        <w:t>Wlezien</w:t>
      </w:r>
      <w:proofErr w:type="spellEnd"/>
      <w:r w:rsidRPr="007C445F">
        <w:rPr>
          <w:rFonts w:asciiTheme="majorHAnsi" w:hAnsiTheme="majorHAnsi"/>
        </w:rPr>
        <w:t xml:space="preserve">, Douglas </w:t>
      </w:r>
      <w:proofErr w:type="spellStart"/>
      <w:r w:rsidRPr="007C445F">
        <w:rPr>
          <w:rFonts w:asciiTheme="majorHAnsi" w:hAnsiTheme="majorHAnsi"/>
        </w:rPr>
        <w:t>Hibbs</w:t>
      </w:r>
      <w:proofErr w:type="spellEnd"/>
      <w:r w:rsidRPr="007C445F">
        <w:rPr>
          <w:rFonts w:asciiTheme="majorHAnsi" w:hAnsiTheme="majorHAnsi"/>
        </w:rPr>
        <w:t xml:space="preserve">, Thomas Holbrook, Michael Lewis-Beck and Charles </w:t>
      </w:r>
      <w:proofErr w:type="spellStart"/>
      <w:r w:rsidRPr="007C445F">
        <w:rPr>
          <w:rFonts w:asciiTheme="majorHAnsi" w:hAnsiTheme="majorHAnsi"/>
        </w:rPr>
        <w:t>Tien</w:t>
      </w:r>
      <w:proofErr w:type="spellEnd"/>
      <w:r w:rsidRPr="007C445F">
        <w:rPr>
          <w:rFonts w:asciiTheme="majorHAnsi" w:hAnsiTheme="majorHAnsi"/>
        </w:rPr>
        <w:t>,</w:t>
      </w:r>
      <w:del w:id="418" w:author="Author">
        <w:r w:rsidRPr="007C445F" w:rsidDel="00011871">
          <w:rPr>
            <w:rFonts w:asciiTheme="majorHAnsi" w:hAnsiTheme="majorHAnsi"/>
          </w:rPr>
          <w:delText xml:space="preserve"> as well as</w:delText>
        </w:r>
      </w:del>
      <w:r w:rsidRPr="007C445F">
        <w:rPr>
          <w:rFonts w:asciiTheme="majorHAnsi" w:hAnsiTheme="majorHAnsi"/>
        </w:rPr>
        <w:t xml:space="preserve"> Brad Lockerbie</w:t>
      </w:r>
      <w:ins w:id="419" w:author="Author">
        <w:r w:rsidR="00011871">
          <w:rPr>
            <w:rFonts w:asciiTheme="majorHAnsi" w:hAnsiTheme="majorHAnsi"/>
          </w:rPr>
          <w:t xml:space="preserve">, as well as Helmut </w:t>
        </w:r>
        <w:proofErr w:type="spellStart"/>
        <w:r w:rsidR="00011871">
          <w:rPr>
            <w:rFonts w:asciiTheme="majorHAnsi" w:hAnsiTheme="majorHAnsi"/>
          </w:rPr>
          <w:t>Norporth</w:t>
        </w:r>
        <w:proofErr w:type="spellEnd"/>
        <w:r w:rsidR="00011871">
          <w:rPr>
            <w:rFonts w:asciiTheme="majorHAnsi" w:hAnsiTheme="majorHAnsi"/>
          </w:rPr>
          <w:t xml:space="preserve"> and Michael </w:t>
        </w:r>
        <w:proofErr w:type="spellStart"/>
        <w:r w:rsidR="00011871">
          <w:rPr>
            <w:rFonts w:asciiTheme="majorHAnsi" w:hAnsiTheme="majorHAnsi"/>
          </w:rPr>
          <w:t>Bednarczuk</w:t>
        </w:r>
      </w:ins>
      <w:proofErr w:type="spellEnd"/>
      <w:r w:rsidRPr="007C445F">
        <w:rPr>
          <w:rFonts w:asciiTheme="majorHAnsi" w:hAnsiTheme="majorHAnsi"/>
        </w:rPr>
        <w:t xml:space="preserve"> for generously sharing their data with us for this enterprise. All their contributions are described in detail elsewhere in this symposium, but are not </w:t>
      </w:r>
      <w:ins w:id="420" w:author="Author">
        <w:r w:rsidR="004978F4">
          <w:rPr>
            <w:rFonts w:asciiTheme="majorHAnsi" w:hAnsiTheme="majorHAnsi"/>
          </w:rPr>
          <w:t xml:space="preserve">herein </w:t>
        </w:r>
      </w:ins>
      <w:del w:id="421" w:author="Author">
        <w:r w:rsidRPr="007C445F" w:rsidDel="004978F4">
          <w:rPr>
            <w:rFonts w:asciiTheme="majorHAnsi" w:hAnsiTheme="majorHAnsi"/>
          </w:rPr>
          <w:delText xml:space="preserve">indexed </w:delText>
        </w:r>
      </w:del>
      <w:r w:rsidRPr="007C445F">
        <w:rPr>
          <w:rFonts w:asciiTheme="majorHAnsi" w:hAnsiTheme="majorHAnsi"/>
        </w:rPr>
        <w:t>s</w:t>
      </w:r>
      <w:r>
        <w:rPr>
          <w:rFonts w:asciiTheme="majorHAnsi" w:hAnsiTheme="majorHAnsi"/>
        </w:rPr>
        <w:t>eparately</w:t>
      </w:r>
      <w:ins w:id="422" w:author="Author">
        <w:r w:rsidR="004978F4">
          <w:rPr>
            <w:rFonts w:asciiTheme="majorHAnsi" w:hAnsiTheme="majorHAnsi"/>
          </w:rPr>
          <w:t xml:space="preserve"> indexed</w:t>
        </w:r>
      </w:ins>
      <w:bookmarkStart w:id="423" w:name="_GoBack"/>
      <w:bookmarkEnd w:id="423"/>
      <w:del w:id="424" w:author="Author">
        <w:r w:rsidDel="004978F4">
          <w:rPr>
            <w:rFonts w:asciiTheme="majorHAnsi" w:hAnsiTheme="majorHAnsi"/>
          </w:rPr>
          <w:delText xml:space="preserve"> within this </w:delText>
        </w:r>
      </w:del>
      <w:ins w:id="425" w:author="Author">
        <w:del w:id="426" w:author="Author">
          <w:r w:rsidDel="004978F4">
            <w:rPr>
              <w:rFonts w:asciiTheme="majorHAnsi" w:hAnsiTheme="majorHAnsi"/>
            </w:rPr>
            <w:delText>article</w:delText>
          </w:r>
        </w:del>
      </w:ins>
      <w:r w:rsidRPr="007C445F">
        <w:rPr>
          <w:rFonts w:asciiTheme="majorHAnsi" w:hAnsiTheme="majorHAnsi"/>
        </w:rPr>
        <w:t>.</w:t>
      </w:r>
    </w:p>
    <w:p w14:paraId="40C6F2BF" w14:textId="77777777" w:rsidR="007C445F" w:rsidRDefault="007C445F" w:rsidP="007C445F">
      <w:pPr>
        <w:rPr>
          <w:rFonts w:asciiTheme="majorHAnsi" w:hAnsiTheme="majorHAnsi"/>
        </w:rPr>
      </w:pPr>
    </w:p>
    <w:p w14:paraId="6184BFAF"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w:t>
      </w:r>
      <w:proofErr w:type="gramEnd"/>
      <w:r w:rsidRPr="007C445F">
        <w:rPr>
          <w:rFonts w:asciiTheme="majorHAnsi" w:hAnsiTheme="majorHAnsi"/>
        </w:rPr>
        <w:t>&gt; NOTES</w:t>
      </w:r>
    </w:p>
    <w:p w14:paraId="3CBA7AFC" w14:textId="718AB8D3" w:rsidR="007C445F" w:rsidRPr="007C445F" w:rsidDel="00753072" w:rsidRDefault="007C445F" w:rsidP="007C445F">
      <w:pPr>
        <w:rPr>
          <w:del w:id="427" w:author="Author"/>
          <w:rFonts w:asciiTheme="majorHAnsi" w:hAnsiTheme="majorHAnsi"/>
        </w:rPr>
      </w:pPr>
      <w:r w:rsidRPr="007C445F">
        <w:rPr>
          <w:rFonts w:asciiTheme="majorHAnsi" w:hAnsiTheme="majorHAnsi"/>
        </w:rPr>
        <w:t>1.</w:t>
      </w:r>
      <w:r w:rsidRPr="007C445F">
        <w:rPr>
          <w:rFonts w:asciiTheme="majorHAnsi" w:hAnsiTheme="majorHAnsi"/>
        </w:rPr>
        <w:tab/>
        <w:t xml:space="preserve">Ideally, we would calibrate the ensemble model based solely on out-of-sample predictions made in advance of elections.  This would prevent reliance on models that over-fit the results from prior elections.  For practical reasons, however, this is not possible for this forecast because true out-of-sample predictions from the models in this symposium are only available in a relatively small number of cases.  For the purposes of this symposium, therefore, we accept these models at face value.  </w:t>
      </w:r>
      <w:ins w:id="428" w:author="Author">
        <w:r w:rsidR="00753072">
          <w:rPr>
            <w:rFonts w:asciiTheme="majorHAnsi" w:hAnsiTheme="majorHAnsi"/>
          </w:rPr>
          <w:t xml:space="preserve">Although </w:t>
        </w:r>
      </w:ins>
      <w:del w:id="429" w:author="Author">
        <w:r w:rsidRPr="007C445F" w:rsidDel="00753072">
          <w:rPr>
            <w:rFonts w:asciiTheme="majorHAnsi" w:hAnsiTheme="majorHAnsi"/>
          </w:rPr>
          <w:delText>While</w:delText>
        </w:r>
      </w:del>
      <w:r w:rsidRPr="007C445F">
        <w:rPr>
          <w:rFonts w:asciiTheme="majorHAnsi" w:hAnsiTheme="majorHAnsi"/>
        </w:rPr>
        <w:t xml:space="preserve"> we have taken some additional steps (discussed </w:t>
      </w:r>
      <w:ins w:id="430" w:author="Author">
        <w:r w:rsidR="00753072">
          <w:rPr>
            <w:rFonts w:asciiTheme="majorHAnsi" w:hAnsiTheme="majorHAnsi"/>
          </w:rPr>
          <w:t>later in the text</w:t>
        </w:r>
      </w:ins>
      <w:del w:id="431" w:author="Author">
        <w:r w:rsidRPr="007C445F" w:rsidDel="00753072">
          <w:rPr>
            <w:rFonts w:asciiTheme="majorHAnsi" w:hAnsiTheme="majorHAnsi"/>
          </w:rPr>
          <w:delText>below</w:delText>
        </w:r>
      </w:del>
      <w:r w:rsidRPr="007C445F">
        <w:rPr>
          <w:rFonts w:asciiTheme="majorHAnsi" w:hAnsiTheme="majorHAnsi"/>
        </w:rPr>
        <w:t xml:space="preserve">) to ensure that EBMA does not excessively over-weight any one model, readers who believe that the component models are over-fit and miss-specified may </w:t>
      </w:r>
      <w:del w:id="432" w:author="Author">
        <w:r w:rsidRPr="007C445F" w:rsidDel="00753072">
          <w:rPr>
            <w:rFonts w:asciiTheme="majorHAnsi" w:hAnsiTheme="majorHAnsi"/>
          </w:rPr>
          <w:delText xml:space="preserve">wish to instead </w:delText>
        </w:r>
      </w:del>
      <w:r w:rsidRPr="007C445F">
        <w:rPr>
          <w:rFonts w:asciiTheme="majorHAnsi" w:hAnsiTheme="majorHAnsi"/>
        </w:rPr>
        <w:t>calibrate weights based on true out-of-sample predictions published by authors before each election.</w:t>
      </w:r>
    </w:p>
    <w:p w14:paraId="3CC7DC0C" w14:textId="77777777" w:rsidR="00D31D95" w:rsidRDefault="007C445F" w:rsidP="007C445F">
      <w:pPr>
        <w:rPr>
          <w:ins w:id="433" w:author="Author"/>
          <w:rFonts w:asciiTheme="majorHAnsi" w:hAnsiTheme="majorHAnsi"/>
        </w:rPr>
      </w:pPr>
      <w:r w:rsidRPr="007C445F">
        <w:rPr>
          <w:rFonts w:asciiTheme="majorHAnsi" w:hAnsiTheme="majorHAnsi"/>
        </w:rPr>
        <w:t xml:space="preserve">  </w:t>
      </w:r>
    </w:p>
    <w:p w14:paraId="590CEA4A" w14:textId="59B744F2" w:rsidR="007C445F" w:rsidRPr="007C445F" w:rsidRDefault="007C445F" w:rsidP="007C445F">
      <w:pPr>
        <w:rPr>
          <w:rFonts w:asciiTheme="majorHAnsi" w:hAnsiTheme="majorHAnsi"/>
        </w:rPr>
      </w:pPr>
      <w:r w:rsidRPr="007C445F">
        <w:rPr>
          <w:rFonts w:asciiTheme="majorHAnsi" w:hAnsiTheme="majorHAnsi"/>
        </w:rPr>
        <w:t>2.</w:t>
      </w:r>
      <w:ins w:id="434" w:author="Author">
        <w:r w:rsidR="00753072">
          <w:rPr>
            <w:rFonts w:asciiTheme="majorHAnsi" w:hAnsiTheme="majorHAnsi"/>
          </w:rPr>
          <w:t xml:space="preserve"> </w:t>
        </w:r>
      </w:ins>
      <w:r w:rsidRPr="007C445F">
        <w:rPr>
          <w:rFonts w:asciiTheme="majorHAnsi" w:hAnsiTheme="majorHAnsi"/>
        </w:rPr>
        <w:t>Component models with highly correlated predictions</w:t>
      </w:r>
      <w:del w:id="435" w:author="Author">
        <w:r w:rsidRPr="007C445F" w:rsidDel="0003372B">
          <w:rPr>
            <w:rFonts w:asciiTheme="majorHAnsi" w:hAnsiTheme="majorHAnsi"/>
          </w:rPr>
          <w:delText xml:space="preserve"> </w:delText>
        </w:r>
        <w:r w:rsidRPr="007C445F" w:rsidDel="00753072">
          <w:rPr>
            <w:rFonts w:asciiTheme="majorHAnsi" w:hAnsiTheme="majorHAnsi"/>
          </w:rPr>
          <w:delText>will</w:delText>
        </w:r>
      </w:del>
      <w:r w:rsidRPr="007C445F">
        <w:rPr>
          <w:rFonts w:asciiTheme="majorHAnsi" w:hAnsiTheme="majorHAnsi"/>
        </w:rPr>
        <w:t xml:space="preserve"> are penalized and receive less weight. </w:t>
      </w:r>
      <w:del w:id="436" w:author="Author">
        <w:r w:rsidRPr="007C445F" w:rsidDel="00753072">
          <w:rPr>
            <w:rFonts w:asciiTheme="majorHAnsi" w:hAnsiTheme="majorHAnsi"/>
          </w:rPr>
          <w:delText xml:space="preserve"> </w:delText>
        </w:r>
      </w:del>
      <w:r w:rsidRPr="007C445F">
        <w:rPr>
          <w:rFonts w:asciiTheme="majorHAnsi" w:hAnsiTheme="majorHAnsi"/>
        </w:rPr>
        <w:t xml:space="preserve"> In addition, our EBMA model assigns a higher weight for models with fewer missing values in the calibration period.  </w:t>
      </w:r>
    </w:p>
    <w:p w14:paraId="5F85036E" w14:textId="646417B4" w:rsidR="007C445F" w:rsidRPr="007C445F" w:rsidRDefault="007C445F" w:rsidP="007C445F">
      <w:pPr>
        <w:rPr>
          <w:rFonts w:asciiTheme="majorHAnsi" w:hAnsiTheme="majorHAnsi"/>
        </w:rPr>
      </w:pPr>
      <w:r w:rsidRPr="007C445F">
        <w:rPr>
          <w:rFonts w:asciiTheme="majorHAnsi" w:hAnsiTheme="majorHAnsi"/>
        </w:rPr>
        <w:t xml:space="preserve"> 3.</w:t>
      </w:r>
      <w:ins w:id="437" w:author="Author">
        <w:r w:rsidR="00753072">
          <w:rPr>
            <w:rFonts w:asciiTheme="majorHAnsi" w:hAnsiTheme="majorHAnsi"/>
          </w:rPr>
          <w:t xml:space="preserve"> </w:t>
        </w:r>
      </w:ins>
      <w:r w:rsidRPr="007C445F">
        <w:rPr>
          <w:rFonts w:asciiTheme="majorHAnsi" w:hAnsiTheme="majorHAnsi"/>
        </w:rPr>
        <w:t xml:space="preserve"> We only briefly introduce the mathematical framework for the EBMA model here. For a more detailed description, the reader should consult Montgomery</w:t>
      </w:r>
      <w:ins w:id="438" w:author="Author">
        <w:r w:rsidR="00753072">
          <w:rPr>
            <w:rFonts w:asciiTheme="majorHAnsi" w:hAnsiTheme="majorHAnsi"/>
          </w:rPr>
          <w:t>, Hollenbach, and Ward</w:t>
        </w:r>
      </w:ins>
      <w:del w:id="439" w:author="Author">
        <w:r w:rsidRPr="007C445F" w:rsidDel="00753072">
          <w:rPr>
            <w:rFonts w:asciiTheme="majorHAnsi" w:hAnsiTheme="majorHAnsi"/>
          </w:rPr>
          <w:delText xml:space="preserve"> et al</w:delText>
        </w:r>
      </w:del>
      <w:ins w:id="440" w:author="Author">
        <w:r w:rsidR="00753072">
          <w:rPr>
            <w:rFonts w:asciiTheme="majorHAnsi" w:hAnsiTheme="majorHAnsi"/>
          </w:rPr>
          <w:t>.</w:t>
        </w:r>
      </w:ins>
      <w:del w:id="441" w:author="Author">
        <w:r w:rsidRPr="007C445F" w:rsidDel="00753072">
          <w:rPr>
            <w:rFonts w:asciiTheme="majorHAnsi" w:hAnsiTheme="majorHAnsi"/>
          </w:rPr>
          <w:delText>ia</w:delText>
        </w:r>
      </w:del>
      <w:r w:rsidRPr="007C445F">
        <w:rPr>
          <w:rFonts w:asciiTheme="majorHAnsi" w:hAnsiTheme="majorHAnsi"/>
        </w:rPr>
        <w:t xml:space="preserve"> (2012a).  For</w:t>
      </w:r>
      <w:del w:id="442" w:author="Author">
        <w:r w:rsidRPr="007C445F" w:rsidDel="00753072">
          <w:rPr>
            <w:rFonts w:asciiTheme="majorHAnsi" w:hAnsiTheme="majorHAnsi"/>
          </w:rPr>
          <w:delText xml:space="preserve"> an</w:delText>
        </w:r>
      </w:del>
      <w:r w:rsidRPr="007C445F">
        <w:rPr>
          <w:rFonts w:asciiTheme="majorHAnsi" w:hAnsiTheme="majorHAnsi"/>
        </w:rPr>
        <w:t xml:space="preserve"> introductions to </w:t>
      </w:r>
      <w:del w:id="443" w:author="Author">
        <w:r w:rsidRPr="007C445F" w:rsidDel="009F3217">
          <w:rPr>
            <w:rFonts w:asciiTheme="majorHAnsi" w:hAnsiTheme="majorHAnsi"/>
          </w:rPr>
          <w:delText xml:space="preserve"> </w:delText>
        </w:r>
      </w:del>
      <w:r w:rsidRPr="007C445F">
        <w:rPr>
          <w:rFonts w:asciiTheme="majorHAnsi" w:hAnsiTheme="majorHAnsi"/>
        </w:rPr>
        <w:t xml:space="preserve">the use of Bayesian model averaging in political science, see Bartels (1997), Bartels and </w:t>
      </w:r>
      <w:proofErr w:type="spellStart"/>
      <w:r w:rsidRPr="007C445F">
        <w:rPr>
          <w:rFonts w:asciiTheme="majorHAnsi" w:hAnsiTheme="majorHAnsi"/>
        </w:rPr>
        <w:t>Zaller</w:t>
      </w:r>
      <w:proofErr w:type="spellEnd"/>
      <w:r w:rsidRPr="007C445F">
        <w:rPr>
          <w:rFonts w:asciiTheme="majorHAnsi" w:hAnsiTheme="majorHAnsi"/>
        </w:rPr>
        <w:t xml:space="preserve"> (2001), as well as Montgomery and </w:t>
      </w:r>
      <w:proofErr w:type="spellStart"/>
      <w:r w:rsidRPr="007C445F">
        <w:rPr>
          <w:rFonts w:asciiTheme="majorHAnsi" w:hAnsiTheme="majorHAnsi"/>
        </w:rPr>
        <w:t>Nyhan</w:t>
      </w:r>
      <w:proofErr w:type="spellEnd"/>
      <w:r w:rsidRPr="007C445F">
        <w:rPr>
          <w:rFonts w:asciiTheme="majorHAnsi" w:hAnsiTheme="majorHAnsi"/>
        </w:rPr>
        <w:t xml:space="preserve"> (2010).</w:t>
      </w:r>
    </w:p>
    <w:p w14:paraId="511F2770" w14:textId="42E96B8A" w:rsidR="00C1104E" w:rsidRDefault="007C445F" w:rsidP="007C445F">
      <w:pPr>
        <w:rPr>
          <w:rFonts w:asciiTheme="majorHAnsi" w:hAnsiTheme="majorHAnsi" w:cs="Courier New"/>
          <w:sz w:val="24"/>
          <w:szCs w:val="24"/>
        </w:rPr>
      </w:pPr>
      <w:r w:rsidRPr="007C445F">
        <w:rPr>
          <w:rFonts w:asciiTheme="majorHAnsi" w:hAnsiTheme="majorHAnsi"/>
        </w:rPr>
        <w:t xml:space="preserve">  4. The procedure for calculating model weights for this application builds on our earlier results (Montgomery, Hollenbach </w:t>
      </w:r>
      <w:ins w:id="444" w:author="Author">
        <w:r w:rsidR="00057DF1">
          <w:rPr>
            <w:rFonts w:asciiTheme="majorHAnsi" w:hAnsiTheme="majorHAnsi"/>
          </w:rPr>
          <w:t>and</w:t>
        </w:r>
      </w:ins>
      <w:del w:id="445" w:author="Author">
        <w:r w:rsidRPr="007C445F" w:rsidDel="00057DF1">
          <w:rPr>
            <w:rFonts w:asciiTheme="majorHAnsi" w:hAnsiTheme="majorHAnsi"/>
          </w:rPr>
          <w:delText>&amp;</w:delText>
        </w:r>
      </w:del>
      <w:r w:rsidRPr="007C445F">
        <w:rPr>
          <w:rFonts w:asciiTheme="majorHAnsi" w:hAnsiTheme="majorHAnsi"/>
        </w:rPr>
        <w:t xml:space="preserve"> Ward 2012a) in two ways.  First, it has been adjusted to handle missing-ness in forecasts for the calibration period (Fraley, </w:t>
      </w:r>
      <w:proofErr w:type="spellStart"/>
      <w:r w:rsidRPr="007C445F">
        <w:rPr>
          <w:rFonts w:asciiTheme="majorHAnsi" w:hAnsiTheme="majorHAnsi"/>
        </w:rPr>
        <w:t>Raftery</w:t>
      </w:r>
      <w:proofErr w:type="spellEnd"/>
      <w:ins w:id="446" w:author="Author">
        <w:r w:rsidR="00F421C5">
          <w:rPr>
            <w:rFonts w:asciiTheme="majorHAnsi" w:hAnsiTheme="majorHAnsi"/>
          </w:rPr>
          <w:t>,</w:t>
        </w:r>
      </w:ins>
      <w:r w:rsidRPr="007C445F">
        <w:rPr>
          <w:rFonts w:asciiTheme="majorHAnsi" w:hAnsiTheme="majorHAnsi"/>
        </w:rPr>
        <w:t xml:space="preserve"> and </w:t>
      </w:r>
      <w:proofErr w:type="spellStart"/>
      <w:r w:rsidRPr="007C445F">
        <w:rPr>
          <w:rFonts w:asciiTheme="majorHAnsi" w:hAnsiTheme="majorHAnsi"/>
        </w:rPr>
        <w:t>Gneiting</w:t>
      </w:r>
      <w:proofErr w:type="spellEnd"/>
      <w:r w:rsidRPr="007C445F">
        <w:rPr>
          <w:rFonts w:asciiTheme="majorHAnsi" w:hAnsiTheme="majorHAnsi"/>
        </w:rPr>
        <w:t xml:space="preserve"> 2010). Second, we have made adjustments to ensure that EBMA does not place excessive weight on a single component.  This is done because the predictions in the calibration period are not truly out-of-sample.  Roughly speaking, the model assumes there is a minimum probability (1/90) that each observation is “best” represented by each of the models.  This increases the weight placed on low-probability models and also increases the implied level of uncertainty in the ensemble forecast.  Additional details are provided in Montgomery et al., (2012b).</w:t>
      </w:r>
      <w:r w:rsidR="00C1104E">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6812" w:type="dxa"/>
        <w:jc w:val="center"/>
        <w:tblInd w:w="93" w:type="dxa"/>
        <w:tblLook w:val="04A0" w:firstRow="1" w:lastRow="0" w:firstColumn="1" w:lastColumn="0" w:noHBand="0" w:noVBand="1"/>
      </w:tblPr>
      <w:tblGrid>
        <w:gridCol w:w="3207"/>
        <w:gridCol w:w="1667"/>
        <w:gridCol w:w="1311"/>
        <w:gridCol w:w="1255"/>
        <w:gridCol w:w="56"/>
      </w:tblGrid>
      <w:tr w:rsidR="00C1104E" w:rsidRPr="001B0505" w14:paraId="00FEAFBD" w14:textId="77777777" w:rsidTr="00477EDE">
        <w:trPr>
          <w:gridAfter w:val="1"/>
          <w:wAfter w:w="48" w:type="dxa"/>
          <w:trHeight w:val="600"/>
          <w:jc w:val="center"/>
        </w:trPr>
        <w:tc>
          <w:tcPr>
            <w:tcW w:w="6764" w:type="dxa"/>
            <w:gridSpan w:val="4"/>
            <w:tcBorders>
              <w:top w:val="nil"/>
              <w:left w:val="nil"/>
              <w:bottom w:val="single" w:sz="8" w:space="0" w:color="auto"/>
              <w:right w:val="nil"/>
            </w:tcBorders>
            <w:shd w:val="clear" w:color="auto" w:fill="auto"/>
            <w:vAlign w:val="center"/>
            <w:hideMark/>
          </w:tcPr>
          <w:p w14:paraId="5CAD5765" w14:textId="39911672" w:rsidR="00C1104E" w:rsidRPr="001B0505" w:rsidRDefault="00C1104E" w:rsidP="00C1104E">
            <w:pPr>
              <w:rPr>
                <w:rFonts w:ascii="Cambria" w:hAnsi="Cambria"/>
                <w:i/>
                <w:iCs/>
                <w:sz w:val="24"/>
                <w:szCs w:val="24"/>
              </w:rPr>
            </w:pPr>
            <w:r w:rsidRPr="001B0505">
              <w:rPr>
                <w:rFonts w:ascii="Cambria" w:hAnsi="Cambria"/>
                <w:i/>
                <w:iCs/>
                <w:sz w:val="24"/>
                <w:szCs w:val="24"/>
              </w:rPr>
              <w:t>Table 1: Ensemble weights and fit statistics for calibration-period performance (1948</w:t>
            </w:r>
            <w:ins w:id="447" w:author="Author">
              <w:r w:rsidR="00753072">
                <w:rPr>
                  <w:rFonts w:ascii="Cambria" w:hAnsi="Cambria"/>
                  <w:i/>
                  <w:iCs/>
                  <w:sz w:val="24"/>
                  <w:szCs w:val="24"/>
                </w:rPr>
                <w:t>–</w:t>
              </w:r>
            </w:ins>
            <w:del w:id="448" w:author="Author">
              <w:r w:rsidRPr="001B0505" w:rsidDel="00753072">
                <w:rPr>
                  <w:rFonts w:ascii="Cambria" w:hAnsi="Cambria"/>
                  <w:i/>
                  <w:iCs/>
                  <w:sz w:val="24"/>
                  <w:szCs w:val="24"/>
                </w:rPr>
                <w:delText>-</w:delText>
              </w:r>
            </w:del>
            <w:r w:rsidRPr="001B0505">
              <w:rPr>
                <w:rFonts w:ascii="Cambria" w:hAnsi="Cambria"/>
                <w:i/>
                <w:iCs/>
                <w:sz w:val="24"/>
                <w:szCs w:val="24"/>
              </w:rPr>
              <w:t>2008)</w:t>
            </w:r>
          </w:p>
        </w:tc>
      </w:tr>
      <w:tr w:rsidR="00C1104E" w:rsidRPr="001B0505" w14:paraId="07E1D1F7" w14:textId="77777777" w:rsidTr="00477EDE">
        <w:trPr>
          <w:trHeight w:val="620"/>
          <w:jc w:val="center"/>
        </w:trPr>
        <w:tc>
          <w:tcPr>
            <w:tcW w:w="2775" w:type="dxa"/>
            <w:tcBorders>
              <w:top w:val="nil"/>
              <w:left w:val="nil"/>
              <w:bottom w:val="single" w:sz="8" w:space="0" w:color="auto"/>
              <w:right w:val="nil"/>
            </w:tcBorders>
            <w:shd w:val="clear" w:color="auto" w:fill="auto"/>
            <w:noWrap/>
            <w:vAlign w:val="center"/>
            <w:hideMark/>
          </w:tcPr>
          <w:p w14:paraId="45A8844E" w14:textId="77777777" w:rsidR="00C1104E" w:rsidRPr="001B0505" w:rsidRDefault="00C1104E" w:rsidP="00C1104E">
            <w:pPr>
              <w:rPr>
                <w:rFonts w:ascii="Cambria" w:hAnsi="Cambria"/>
                <w:sz w:val="24"/>
                <w:szCs w:val="24"/>
              </w:rPr>
            </w:pPr>
            <w:r w:rsidRPr="001B0505">
              <w:rPr>
                <w:rFonts w:ascii="Cambria" w:hAnsi="Cambria"/>
                <w:sz w:val="24"/>
                <w:szCs w:val="24"/>
              </w:rPr>
              <w:t> </w:t>
            </w:r>
          </w:p>
        </w:tc>
        <w:tc>
          <w:tcPr>
            <w:tcW w:w="1667" w:type="dxa"/>
            <w:tcBorders>
              <w:top w:val="nil"/>
              <w:left w:val="nil"/>
              <w:bottom w:val="single" w:sz="8" w:space="0" w:color="auto"/>
              <w:right w:val="nil"/>
            </w:tcBorders>
            <w:shd w:val="clear" w:color="auto" w:fill="auto"/>
            <w:vAlign w:val="center"/>
            <w:hideMark/>
          </w:tcPr>
          <w:p w14:paraId="6CE88957" w14:textId="77777777" w:rsidR="00C1104E" w:rsidRPr="001B0505" w:rsidRDefault="00C1104E" w:rsidP="00C1104E">
            <w:pPr>
              <w:jc w:val="center"/>
              <w:rPr>
                <w:rFonts w:ascii="Cambria" w:hAnsi="Cambria"/>
                <w:sz w:val="24"/>
                <w:szCs w:val="24"/>
              </w:rPr>
            </w:pPr>
            <w:r w:rsidRPr="001B0505">
              <w:rPr>
                <w:rFonts w:ascii="Cambria" w:hAnsi="Cambria"/>
                <w:sz w:val="24"/>
                <w:szCs w:val="24"/>
              </w:rPr>
              <w:t>Ensemble Weight</w:t>
            </w:r>
          </w:p>
        </w:tc>
        <w:tc>
          <w:tcPr>
            <w:tcW w:w="1241" w:type="dxa"/>
            <w:tcBorders>
              <w:top w:val="nil"/>
              <w:left w:val="nil"/>
              <w:bottom w:val="single" w:sz="8" w:space="0" w:color="auto"/>
              <w:right w:val="nil"/>
            </w:tcBorders>
            <w:shd w:val="clear" w:color="auto" w:fill="auto"/>
            <w:noWrap/>
            <w:vAlign w:val="center"/>
            <w:hideMark/>
          </w:tcPr>
          <w:p w14:paraId="2FE9AE37" w14:textId="77777777" w:rsidR="00C1104E" w:rsidRPr="001B0505" w:rsidRDefault="00C1104E" w:rsidP="00C1104E">
            <w:pPr>
              <w:jc w:val="center"/>
              <w:rPr>
                <w:rFonts w:ascii="Cambria" w:hAnsi="Cambria"/>
                <w:sz w:val="24"/>
                <w:szCs w:val="24"/>
              </w:rPr>
            </w:pPr>
            <w:r w:rsidRPr="001B0505">
              <w:rPr>
                <w:rFonts w:ascii="Cambria" w:hAnsi="Cambria"/>
                <w:sz w:val="24"/>
                <w:szCs w:val="24"/>
              </w:rPr>
              <w:t>RMSE</w:t>
            </w:r>
          </w:p>
        </w:tc>
        <w:tc>
          <w:tcPr>
            <w:tcW w:w="1129" w:type="dxa"/>
            <w:gridSpan w:val="2"/>
            <w:tcBorders>
              <w:top w:val="nil"/>
              <w:left w:val="nil"/>
              <w:bottom w:val="single" w:sz="8" w:space="0" w:color="auto"/>
              <w:right w:val="nil"/>
            </w:tcBorders>
            <w:shd w:val="clear" w:color="auto" w:fill="auto"/>
            <w:noWrap/>
            <w:vAlign w:val="center"/>
            <w:hideMark/>
          </w:tcPr>
          <w:p w14:paraId="32CD4521" w14:textId="77777777" w:rsidR="00C1104E" w:rsidRPr="001B0505" w:rsidRDefault="00C1104E" w:rsidP="00C1104E">
            <w:pPr>
              <w:jc w:val="center"/>
              <w:rPr>
                <w:rFonts w:ascii="Cambria" w:hAnsi="Cambria"/>
                <w:sz w:val="24"/>
                <w:szCs w:val="24"/>
              </w:rPr>
            </w:pPr>
            <w:r w:rsidRPr="001B0505">
              <w:rPr>
                <w:rFonts w:ascii="Cambria" w:hAnsi="Cambria"/>
                <w:sz w:val="24"/>
                <w:szCs w:val="24"/>
              </w:rPr>
              <w:t>MAE</w:t>
            </w:r>
          </w:p>
        </w:tc>
      </w:tr>
      <w:tr w:rsidR="00C1104E" w:rsidRPr="0043758F" w14:paraId="71CD2FD5"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7D40B570" w14:textId="77777777" w:rsidR="00C1104E" w:rsidRPr="00477EDE" w:rsidRDefault="00C1104E" w:rsidP="00C1104E">
            <w:pPr>
              <w:rPr>
                <w:rFonts w:asciiTheme="minorHAnsi" w:hAnsiTheme="minorHAnsi"/>
                <w:sz w:val="24"/>
                <w:szCs w:val="24"/>
                <w:rPrChange w:id="449" w:author="Author">
                  <w:rPr>
                    <w:rFonts w:ascii="Cambria" w:hAnsi="Cambria"/>
                    <w:sz w:val="24"/>
                    <w:szCs w:val="24"/>
                  </w:rPr>
                </w:rPrChange>
              </w:rPr>
            </w:pPr>
            <w:r w:rsidRPr="00477EDE">
              <w:rPr>
                <w:rFonts w:asciiTheme="minorHAnsi" w:hAnsiTheme="minorHAnsi"/>
                <w:sz w:val="24"/>
                <w:szCs w:val="24"/>
                <w:rPrChange w:id="450" w:author="Author">
                  <w:rPr>
                    <w:rFonts w:ascii="Cambria" w:hAnsi="Cambria" w:cs="Courier New"/>
                    <w:sz w:val="24"/>
                    <w:szCs w:val="24"/>
                  </w:rPr>
                </w:rPrChange>
              </w:rPr>
              <w:t>Ensemble</w:t>
            </w:r>
          </w:p>
        </w:tc>
        <w:tc>
          <w:tcPr>
            <w:tcW w:w="1667" w:type="dxa"/>
            <w:tcBorders>
              <w:top w:val="nil"/>
              <w:left w:val="nil"/>
              <w:bottom w:val="nil"/>
              <w:right w:val="nil"/>
            </w:tcBorders>
            <w:shd w:val="clear" w:color="auto" w:fill="auto"/>
            <w:noWrap/>
            <w:vAlign w:val="center"/>
            <w:hideMark/>
          </w:tcPr>
          <w:p w14:paraId="367D792F" w14:textId="77777777" w:rsidR="00C1104E" w:rsidRPr="00477EDE" w:rsidRDefault="00C1104E" w:rsidP="00C1104E">
            <w:pPr>
              <w:jc w:val="right"/>
              <w:rPr>
                <w:rFonts w:asciiTheme="minorHAnsi" w:hAnsiTheme="minorHAnsi"/>
                <w:sz w:val="24"/>
                <w:szCs w:val="24"/>
                <w:rPrChange w:id="451" w:author="Author">
                  <w:rPr>
                    <w:rFonts w:ascii="Cambria" w:hAnsi="Cambria"/>
                    <w:b/>
                    <w:bCs/>
                    <w:sz w:val="24"/>
                    <w:szCs w:val="24"/>
                  </w:rPr>
                </w:rPrChange>
              </w:rPr>
            </w:pPr>
          </w:p>
        </w:tc>
        <w:tc>
          <w:tcPr>
            <w:tcW w:w="1241" w:type="dxa"/>
            <w:tcBorders>
              <w:top w:val="nil"/>
              <w:left w:val="nil"/>
              <w:bottom w:val="nil"/>
              <w:right w:val="nil"/>
            </w:tcBorders>
            <w:shd w:val="clear" w:color="auto" w:fill="auto"/>
            <w:noWrap/>
            <w:vAlign w:val="bottom"/>
            <w:hideMark/>
          </w:tcPr>
          <w:p w14:paraId="069EBE58" w14:textId="1BFD6F8E" w:rsidR="00C1104E" w:rsidRPr="00477EDE" w:rsidRDefault="00477EDE" w:rsidP="00477EDE">
            <w:pPr>
              <w:keepNext/>
              <w:keepLines/>
              <w:spacing w:before="200"/>
              <w:jc w:val="right"/>
              <w:outlineLvl w:val="6"/>
              <w:rPr>
                <w:rFonts w:asciiTheme="minorHAnsi" w:hAnsiTheme="minorHAnsi"/>
                <w:sz w:val="24"/>
                <w:szCs w:val="24"/>
                <w:rPrChange w:id="452" w:author="Author">
                  <w:rPr>
                    <w:rFonts w:ascii="Calibri" w:eastAsiaTheme="majorEastAsia" w:hAnsi="Calibri" w:cstheme="majorBidi"/>
                    <w:i/>
                    <w:iCs/>
                    <w:color w:val="404040" w:themeColor="text1" w:themeTint="BF"/>
                    <w:sz w:val="24"/>
                    <w:szCs w:val="24"/>
                  </w:rPr>
                </w:rPrChange>
              </w:rPr>
            </w:pPr>
            <w:ins w:id="453" w:author="Author">
              <w:r w:rsidRPr="00477EDE">
                <w:rPr>
                  <w:rFonts w:asciiTheme="minorHAnsi" w:hAnsiTheme="minorHAnsi" w:cs="Monaco"/>
                  <w:sz w:val="24"/>
                  <w:szCs w:val="24"/>
                  <w:rPrChange w:id="454" w:author="Author">
                    <w:rPr>
                      <w:rFonts w:ascii="Monaco" w:hAnsi="Monaco" w:cs="Monaco"/>
                      <w:sz w:val="24"/>
                      <w:szCs w:val="24"/>
                    </w:rPr>
                  </w:rPrChange>
                </w:rPr>
                <w:t>0.859</w:t>
              </w:r>
            </w:ins>
            <w:del w:id="455" w:author="Author">
              <w:r w:rsidR="00C1104E" w:rsidRPr="00477EDE" w:rsidDel="00A745C0">
                <w:rPr>
                  <w:rFonts w:asciiTheme="minorHAnsi" w:hAnsiTheme="minorHAnsi"/>
                  <w:sz w:val="24"/>
                  <w:szCs w:val="24"/>
                  <w:rPrChange w:id="456" w:author="Author">
                    <w:rPr>
                      <w:rFonts w:ascii="Calibri" w:hAnsi="Calibri" w:cs="Courier New"/>
                      <w:sz w:val="24"/>
                      <w:szCs w:val="24"/>
                    </w:rPr>
                  </w:rPrChange>
                </w:rPr>
                <w:delText>0.</w:delText>
              </w:r>
            </w:del>
            <w:ins w:id="457" w:author="Author">
              <w:del w:id="458" w:author="Author">
                <w:r w:rsidR="00A745C0" w:rsidRPr="00477EDE" w:rsidDel="00477EDE">
                  <w:rPr>
                    <w:rFonts w:asciiTheme="minorHAnsi" w:hAnsiTheme="minorHAnsi" w:cs="Monaco"/>
                    <w:sz w:val="24"/>
                    <w:szCs w:val="24"/>
                    <w:rPrChange w:id="459" w:author="Author">
                      <w:rPr>
                        <w:rFonts w:ascii="Monaco" w:hAnsi="Monaco" w:cs="Monaco"/>
                        <w:sz w:val="24"/>
                        <w:szCs w:val="24"/>
                      </w:rPr>
                    </w:rPrChange>
                  </w:rPr>
                  <w:delText>0.</w:delText>
                </w:r>
              </w:del>
              <w:r w:rsidRPr="00477EDE" w:rsidDel="00477EDE">
                <w:rPr>
                  <w:rFonts w:asciiTheme="minorHAnsi" w:hAnsiTheme="minorHAnsi" w:cs="Monaco"/>
                  <w:sz w:val="24"/>
                  <w:szCs w:val="24"/>
                </w:rPr>
                <w:t xml:space="preserve"> </w:t>
              </w:r>
              <w:del w:id="460" w:author="Author">
                <w:r w:rsidR="00A745C0" w:rsidRPr="00477EDE" w:rsidDel="00477EDE">
                  <w:rPr>
                    <w:rFonts w:asciiTheme="minorHAnsi" w:hAnsiTheme="minorHAnsi" w:cs="Monaco"/>
                    <w:sz w:val="24"/>
                    <w:szCs w:val="24"/>
                    <w:rPrChange w:id="461" w:author="Author">
                      <w:rPr>
                        <w:rFonts w:ascii="Monaco" w:hAnsi="Monaco" w:cs="Monaco"/>
                        <w:sz w:val="24"/>
                        <w:szCs w:val="24"/>
                      </w:rPr>
                    </w:rPrChange>
                  </w:rPr>
                  <w:delText>833</w:delText>
                </w:r>
              </w:del>
            </w:ins>
            <w:del w:id="462" w:author="Author">
              <w:r w:rsidR="00C1104E" w:rsidRPr="00477EDE" w:rsidDel="00A745C0">
                <w:rPr>
                  <w:rFonts w:asciiTheme="minorHAnsi" w:hAnsiTheme="minorHAnsi"/>
                  <w:sz w:val="24"/>
                  <w:szCs w:val="24"/>
                  <w:rPrChange w:id="463" w:author="Author">
                    <w:rPr>
                      <w:rFonts w:ascii="Calibri" w:hAnsi="Calibri" w:cs="Courier New"/>
                      <w:sz w:val="24"/>
                      <w:szCs w:val="24"/>
                    </w:rPr>
                  </w:rPrChange>
                </w:rPr>
                <w:delText>849</w:delText>
              </w:r>
            </w:del>
          </w:p>
        </w:tc>
        <w:tc>
          <w:tcPr>
            <w:tcW w:w="1129" w:type="dxa"/>
            <w:gridSpan w:val="2"/>
            <w:tcBorders>
              <w:top w:val="nil"/>
              <w:left w:val="nil"/>
              <w:bottom w:val="nil"/>
              <w:right w:val="nil"/>
            </w:tcBorders>
            <w:shd w:val="clear" w:color="auto" w:fill="auto"/>
            <w:noWrap/>
            <w:vAlign w:val="bottom"/>
            <w:hideMark/>
          </w:tcPr>
          <w:p w14:paraId="12F8E746" w14:textId="63C85248" w:rsidR="00C1104E" w:rsidRPr="00477EDE" w:rsidRDefault="00477EDE" w:rsidP="00477EDE">
            <w:pPr>
              <w:keepNext/>
              <w:keepLines/>
              <w:spacing w:before="200"/>
              <w:jc w:val="right"/>
              <w:outlineLvl w:val="8"/>
              <w:rPr>
                <w:rFonts w:asciiTheme="minorHAnsi" w:hAnsiTheme="minorHAnsi"/>
                <w:sz w:val="24"/>
                <w:szCs w:val="24"/>
                <w:rPrChange w:id="464" w:author="Author">
                  <w:rPr>
                    <w:rFonts w:ascii="Calibri" w:eastAsiaTheme="majorEastAsia" w:hAnsi="Calibri" w:cstheme="majorBidi"/>
                    <w:i/>
                    <w:iCs/>
                    <w:color w:val="404040" w:themeColor="text1" w:themeTint="BF"/>
                    <w:sz w:val="24"/>
                    <w:szCs w:val="24"/>
                  </w:rPr>
                </w:rPrChange>
              </w:rPr>
            </w:pPr>
            <w:ins w:id="465" w:author="Author">
              <w:r w:rsidRPr="00477EDE">
                <w:rPr>
                  <w:rFonts w:asciiTheme="minorHAnsi" w:hAnsiTheme="minorHAnsi" w:cs="Monaco"/>
                  <w:sz w:val="24"/>
                  <w:szCs w:val="24"/>
                  <w:rPrChange w:id="466" w:author="Author">
                    <w:rPr>
                      <w:rFonts w:ascii="Monaco" w:hAnsi="Monaco" w:cs="Monaco"/>
                      <w:sz w:val="24"/>
                      <w:szCs w:val="24"/>
                    </w:rPr>
                  </w:rPrChange>
                </w:rPr>
                <w:t>0.696</w:t>
              </w:r>
              <w:del w:id="467" w:author="Author">
                <w:r w:rsidR="00A745C0" w:rsidRPr="00477EDE" w:rsidDel="00477EDE">
                  <w:rPr>
                    <w:rFonts w:asciiTheme="minorHAnsi" w:hAnsiTheme="minorHAnsi"/>
                    <w:sz w:val="24"/>
                    <w:szCs w:val="24"/>
                    <w:rPrChange w:id="468" w:author="Author">
                      <w:rPr>
                        <w:rFonts w:ascii="Calibri" w:hAnsi="Calibri" w:cs="Courier New"/>
                        <w:sz w:val="24"/>
                        <w:szCs w:val="24"/>
                      </w:rPr>
                    </w:rPrChange>
                  </w:rPr>
                  <w:delText>0.</w:delText>
                </w:r>
              </w:del>
              <w:r w:rsidRPr="00477EDE" w:rsidDel="00477EDE">
                <w:rPr>
                  <w:rFonts w:asciiTheme="minorHAnsi" w:hAnsiTheme="minorHAnsi"/>
                  <w:sz w:val="24"/>
                  <w:szCs w:val="24"/>
                  <w:rPrChange w:id="469" w:author="Author">
                    <w:rPr>
                      <w:rFonts w:ascii="Calibri" w:hAnsi="Calibri" w:cs="Courier New"/>
                      <w:sz w:val="24"/>
                      <w:szCs w:val="24"/>
                    </w:rPr>
                  </w:rPrChange>
                </w:rPr>
                <w:t xml:space="preserve"> </w:t>
              </w:r>
              <w:del w:id="470" w:author="Author">
                <w:r w:rsidR="00A745C0" w:rsidRPr="00477EDE" w:rsidDel="00477EDE">
                  <w:rPr>
                    <w:rFonts w:asciiTheme="minorHAnsi" w:hAnsiTheme="minorHAnsi"/>
                    <w:sz w:val="24"/>
                    <w:szCs w:val="24"/>
                    <w:rPrChange w:id="471" w:author="Author">
                      <w:rPr>
                        <w:rFonts w:ascii="Calibri" w:hAnsi="Calibri" w:cs="Courier New"/>
                        <w:sz w:val="24"/>
                        <w:szCs w:val="24"/>
                      </w:rPr>
                    </w:rPrChange>
                  </w:rPr>
                  <w:delText>681</w:delText>
                </w:r>
              </w:del>
            </w:ins>
            <w:del w:id="472" w:author="Author">
              <w:r w:rsidR="00C1104E" w:rsidRPr="00477EDE" w:rsidDel="00A745C0">
                <w:rPr>
                  <w:rFonts w:asciiTheme="minorHAnsi" w:hAnsiTheme="minorHAnsi"/>
                  <w:sz w:val="24"/>
                  <w:szCs w:val="24"/>
                  <w:rPrChange w:id="473" w:author="Author">
                    <w:rPr>
                      <w:rFonts w:ascii="Calibri" w:hAnsi="Calibri" w:cs="Courier New"/>
                      <w:sz w:val="24"/>
                      <w:szCs w:val="24"/>
                    </w:rPr>
                  </w:rPrChange>
                </w:rPr>
                <w:delText>0.702</w:delText>
              </w:r>
            </w:del>
          </w:p>
        </w:tc>
      </w:tr>
      <w:tr w:rsidR="00C1104E" w:rsidRPr="0043758F" w14:paraId="72AEAFE5"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67B1028D" w14:textId="77777777" w:rsidR="00C1104E" w:rsidRPr="00477EDE" w:rsidRDefault="00C1104E" w:rsidP="00C1104E">
            <w:pPr>
              <w:rPr>
                <w:rFonts w:asciiTheme="minorHAnsi" w:hAnsiTheme="minorHAnsi"/>
                <w:sz w:val="24"/>
                <w:szCs w:val="24"/>
                <w:rPrChange w:id="474" w:author="Author">
                  <w:rPr>
                    <w:rFonts w:ascii="Cambria" w:hAnsi="Cambria"/>
                    <w:sz w:val="24"/>
                    <w:szCs w:val="24"/>
                  </w:rPr>
                </w:rPrChange>
              </w:rPr>
            </w:pPr>
            <w:r w:rsidRPr="00477EDE">
              <w:rPr>
                <w:rFonts w:asciiTheme="minorHAnsi" w:hAnsiTheme="minorHAnsi"/>
                <w:sz w:val="24"/>
                <w:szCs w:val="24"/>
                <w:rPrChange w:id="475" w:author="Author">
                  <w:rPr>
                    <w:rFonts w:ascii="Cambria" w:hAnsi="Cambria" w:cs="Courier New"/>
                    <w:sz w:val="24"/>
                    <w:szCs w:val="24"/>
                  </w:rPr>
                </w:rPrChange>
              </w:rPr>
              <w:t>Abramowitz</w:t>
            </w:r>
          </w:p>
        </w:tc>
        <w:tc>
          <w:tcPr>
            <w:tcW w:w="1667" w:type="dxa"/>
            <w:tcBorders>
              <w:top w:val="nil"/>
              <w:left w:val="nil"/>
              <w:bottom w:val="nil"/>
              <w:right w:val="nil"/>
            </w:tcBorders>
            <w:shd w:val="clear" w:color="auto" w:fill="auto"/>
            <w:noWrap/>
            <w:vAlign w:val="bottom"/>
            <w:hideMark/>
          </w:tcPr>
          <w:p w14:paraId="0CBBC4F3" w14:textId="349AAEDE" w:rsidR="00C1104E" w:rsidRPr="00477EDE" w:rsidRDefault="00477EDE" w:rsidP="00C1104E">
            <w:pPr>
              <w:keepNext/>
              <w:keepLines/>
              <w:spacing w:before="200"/>
              <w:jc w:val="right"/>
              <w:outlineLvl w:val="8"/>
              <w:rPr>
                <w:rFonts w:asciiTheme="minorHAnsi" w:hAnsiTheme="minorHAnsi"/>
                <w:sz w:val="24"/>
                <w:szCs w:val="24"/>
                <w:rPrChange w:id="476" w:author="Author">
                  <w:rPr>
                    <w:rFonts w:ascii="Calibri" w:eastAsiaTheme="majorEastAsia" w:hAnsi="Calibri" w:cstheme="majorBidi"/>
                    <w:i/>
                    <w:iCs/>
                    <w:color w:val="404040" w:themeColor="text1" w:themeTint="BF"/>
                    <w:sz w:val="24"/>
                    <w:szCs w:val="24"/>
                  </w:rPr>
                </w:rPrChange>
              </w:rPr>
            </w:pPr>
            <w:ins w:id="477" w:author="Author">
              <w:r w:rsidRPr="00477EDE">
                <w:rPr>
                  <w:rFonts w:asciiTheme="minorHAnsi" w:hAnsiTheme="minorHAnsi" w:cs="Monaco"/>
                  <w:sz w:val="24"/>
                  <w:szCs w:val="24"/>
                  <w:rPrChange w:id="478" w:author="Author">
                    <w:rPr>
                      <w:rFonts w:ascii="Monaco" w:hAnsi="Monaco" w:cs="Monaco"/>
                      <w:sz w:val="24"/>
                      <w:szCs w:val="24"/>
                    </w:rPr>
                  </w:rPrChange>
                </w:rPr>
                <w:t>0.674</w:t>
              </w:r>
            </w:ins>
            <w:del w:id="479" w:author="Author">
              <w:r w:rsidR="00C1104E" w:rsidRPr="00477EDE" w:rsidDel="00477EDE">
                <w:rPr>
                  <w:rFonts w:asciiTheme="minorHAnsi" w:hAnsiTheme="minorHAnsi"/>
                  <w:sz w:val="24"/>
                  <w:szCs w:val="24"/>
                  <w:rPrChange w:id="480" w:author="Author">
                    <w:rPr>
                      <w:rFonts w:ascii="Calibri" w:hAnsi="Calibri" w:cs="Courier New"/>
                      <w:sz w:val="24"/>
                      <w:szCs w:val="24"/>
                    </w:rPr>
                  </w:rPrChange>
                </w:rPr>
                <w:delText>0.6</w:delText>
              </w:r>
            </w:del>
            <w:ins w:id="481" w:author="Author">
              <w:del w:id="482" w:author="Author">
                <w:r w:rsidR="00A745C0" w:rsidRPr="00477EDE" w:rsidDel="00477EDE">
                  <w:rPr>
                    <w:rFonts w:asciiTheme="minorHAnsi" w:hAnsiTheme="minorHAnsi"/>
                    <w:sz w:val="24"/>
                    <w:szCs w:val="24"/>
                    <w:rPrChange w:id="483" w:author="Author">
                      <w:rPr>
                        <w:rFonts w:ascii="Calibri" w:hAnsi="Calibri" w:cs="Courier New"/>
                        <w:sz w:val="24"/>
                        <w:szCs w:val="24"/>
                      </w:rPr>
                    </w:rPrChange>
                  </w:rPr>
                  <w:delText>33</w:delText>
                </w:r>
              </w:del>
            </w:ins>
            <w:del w:id="484" w:author="Author">
              <w:r w:rsidR="00C1104E" w:rsidRPr="00477EDE" w:rsidDel="00A745C0">
                <w:rPr>
                  <w:rFonts w:asciiTheme="minorHAnsi" w:hAnsiTheme="minorHAnsi"/>
                  <w:sz w:val="24"/>
                  <w:szCs w:val="24"/>
                  <w:rPrChange w:id="485" w:author="Author">
                    <w:rPr>
                      <w:rFonts w:ascii="Calibri" w:hAnsi="Calibri" w:cs="Courier New"/>
                      <w:sz w:val="24"/>
                      <w:szCs w:val="24"/>
                    </w:rPr>
                  </w:rPrChange>
                </w:rPr>
                <w:delText>20</w:delText>
              </w:r>
            </w:del>
          </w:p>
        </w:tc>
        <w:tc>
          <w:tcPr>
            <w:tcW w:w="1241" w:type="dxa"/>
            <w:tcBorders>
              <w:top w:val="nil"/>
              <w:left w:val="nil"/>
              <w:bottom w:val="nil"/>
              <w:right w:val="nil"/>
            </w:tcBorders>
            <w:shd w:val="clear" w:color="auto" w:fill="auto"/>
            <w:noWrap/>
            <w:vAlign w:val="bottom"/>
            <w:hideMark/>
          </w:tcPr>
          <w:p w14:paraId="1A7F5D12" w14:textId="77777777" w:rsidR="00C1104E" w:rsidRPr="00477EDE" w:rsidRDefault="00C1104E" w:rsidP="00C1104E">
            <w:pPr>
              <w:jc w:val="right"/>
              <w:rPr>
                <w:rFonts w:asciiTheme="minorHAnsi" w:hAnsiTheme="minorHAnsi"/>
                <w:sz w:val="24"/>
                <w:szCs w:val="24"/>
                <w:rPrChange w:id="486" w:author="Author">
                  <w:rPr>
                    <w:rFonts w:ascii="Calibri" w:hAnsi="Calibri"/>
                    <w:sz w:val="24"/>
                    <w:szCs w:val="24"/>
                  </w:rPr>
                </w:rPrChange>
              </w:rPr>
            </w:pPr>
            <w:r w:rsidRPr="00477EDE">
              <w:rPr>
                <w:rFonts w:asciiTheme="minorHAnsi" w:hAnsiTheme="minorHAnsi"/>
                <w:sz w:val="24"/>
                <w:szCs w:val="24"/>
                <w:rPrChange w:id="487" w:author="Author">
                  <w:rPr>
                    <w:rFonts w:ascii="Calibri" w:hAnsi="Calibri" w:cs="Courier New"/>
                    <w:sz w:val="24"/>
                    <w:szCs w:val="24"/>
                  </w:rPr>
                </w:rPrChange>
              </w:rPr>
              <w:t>0.981</w:t>
            </w:r>
          </w:p>
        </w:tc>
        <w:tc>
          <w:tcPr>
            <w:tcW w:w="1129" w:type="dxa"/>
            <w:gridSpan w:val="2"/>
            <w:tcBorders>
              <w:top w:val="nil"/>
              <w:left w:val="nil"/>
              <w:bottom w:val="nil"/>
              <w:right w:val="nil"/>
            </w:tcBorders>
            <w:shd w:val="clear" w:color="auto" w:fill="auto"/>
            <w:noWrap/>
            <w:vAlign w:val="bottom"/>
            <w:hideMark/>
          </w:tcPr>
          <w:p w14:paraId="23223742" w14:textId="77777777" w:rsidR="00C1104E" w:rsidRPr="00477EDE" w:rsidRDefault="00C1104E" w:rsidP="00C1104E">
            <w:pPr>
              <w:jc w:val="right"/>
              <w:rPr>
                <w:rFonts w:asciiTheme="minorHAnsi" w:hAnsiTheme="minorHAnsi"/>
                <w:sz w:val="24"/>
                <w:szCs w:val="24"/>
                <w:rPrChange w:id="488" w:author="Author">
                  <w:rPr>
                    <w:rFonts w:ascii="Calibri" w:hAnsi="Calibri"/>
                    <w:sz w:val="24"/>
                    <w:szCs w:val="24"/>
                  </w:rPr>
                </w:rPrChange>
              </w:rPr>
            </w:pPr>
            <w:r w:rsidRPr="00477EDE">
              <w:rPr>
                <w:rFonts w:asciiTheme="minorHAnsi" w:hAnsiTheme="minorHAnsi"/>
                <w:sz w:val="24"/>
                <w:szCs w:val="24"/>
                <w:rPrChange w:id="489" w:author="Author">
                  <w:rPr>
                    <w:rFonts w:ascii="Calibri" w:hAnsi="Calibri" w:cs="Courier New"/>
                    <w:sz w:val="24"/>
                    <w:szCs w:val="24"/>
                  </w:rPr>
                </w:rPrChange>
              </w:rPr>
              <w:t>0.769</w:t>
            </w:r>
          </w:p>
        </w:tc>
      </w:tr>
      <w:tr w:rsidR="00C1104E" w:rsidRPr="0043758F" w14:paraId="63A7C0D4"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329EEAFD" w14:textId="77777777" w:rsidR="00C1104E" w:rsidRPr="00477EDE" w:rsidRDefault="00C1104E" w:rsidP="00C1104E">
            <w:pPr>
              <w:rPr>
                <w:rFonts w:asciiTheme="minorHAnsi" w:hAnsiTheme="minorHAnsi"/>
                <w:sz w:val="24"/>
                <w:szCs w:val="24"/>
                <w:rPrChange w:id="490" w:author="Author">
                  <w:rPr>
                    <w:rFonts w:ascii="Cambria" w:hAnsi="Cambria"/>
                    <w:sz w:val="24"/>
                    <w:szCs w:val="24"/>
                  </w:rPr>
                </w:rPrChange>
              </w:rPr>
            </w:pPr>
            <w:r w:rsidRPr="00477EDE">
              <w:rPr>
                <w:rFonts w:asciiTheme="minorHAnsi" w:hAnsiTheme="minorHAnsi"/>
                <w:sz w:val="24"/>
                <w:szCs w:val="24"/>
                <w:rPrChange w:id="491" w:author="Author">
                  <w:rPr>
                    <w:rFonts w:ascii="Cambria" w:hAnsi="Cambria" w:cs="Courier New"/>
                    <w:sz w:val="24"/>
                    <w:szCs w:val="24"/>
                  </w:rPr>
                </w:rPrChange>
              </w:rPr>
              <w:t>Berry</w:t>
            </w:r>
          </w:p>
        </w:tc>
        <w:tc>
          <w:tcPr>
            <w:tcW w:w="1667" w:type="dxa"/>
            <w:tcBorders>
              <w:top w:val="nil"/>
              <w:left w:val="nil"/>
              <w:bottom w:val="nil"/>
              <w:right w:val="nil"/>
            </w:tcBorders>
            <w:shd w:val="clear" w:color="auto" w:fill="auto"/>
            <w:noWrap/>
            <w:vAlign w:val="bottom"/>
            <w:hideMark/>
          </w:tcPr>
          <w:p w14:paraId="15A9BD0F" w14:textId="65360975" w:rsidR="00C1104E" w:rsidRPr="00477EDE" w:rsidRDefault="00477EDE" w:rsidP="00477EDE">
            <w:pPr>
              <w:keepNext/>
              <w:keepLines/>
              <w:spacing w:before="200"/>
              <w:jc w:val="right"/>
              <w:outlineLvl w:val="8"/>
              <w:rPr>
                <w:rFonts w:asciiTheme="minorHAnsi" w:hAnsiTheme="minorHAnsi"/>
                <w:sz w:val="24"/>
                <w:szCs w:val="24"/>
                <w:rPrChange w:id="492" w:author="Author">
                  <w:rPr>
                    <w:rFonts w:ascii="Calibri" w:eastAsiaTheme="majorEastAsia" w:hAnsi="Calibri" w:cstheme="majorBidi"/>
                    <w:i/>
                    <w:iCs/>
                    <w:color w:val="404040" w:themeColor="text1" w:themeTint="BF"/>
                    <w:sz w:val="24"/>
                    <w:szCs w:val="24"/>
                  </w:rPr>
                </w:rPrChange>
              </w:rPr>
            </w:pPr>
            <w:ins w:id="493" w:author="Author">
              <w:r w:rsidRPr="00477EDE">
                <w:rPr>
                  <w:rFonts w:asciiTheme="minorHAnsi" w:hAnsiTheme="minorHAnsi" w:cs="Monaco"/>
                  <w:sz w:val="24"/>
                  <w:szCs w:val="24"/>
                  <w:rPrChange w:id="494" w:author="Author">
                    <w:rPr>
                      <w:rFonts w:ascii="Monaco" w:hAnsi="Monaco" w:cs="Monaco"/>
                      <w:sz w:val="24"/>
                      <w:szCs w:val="24"/>
                    </w:rPr>
                  </w:rPrChange>
                </w:rPr>
                <w:t>0.006</w:t>
              </w:r>
            </w:ins>
            <w:del w:id="495" w:author="Author">
              <w:r w:rsidR="00C1104E" w:rsidRPr="00477EDE" w:rsidDel="00477EDE">
                <w:rPr>
                  <w:rFonts w:asciiTheme="minorHAnsi" w:hAnsiTheme="minorHAnsi"/>
                  <w:sz w:val="24"/>
                  <w:szCs w:val="24"/>
                  <w:rPrChange w:id="496" w:author="Author">
                    <w:rPr>
                      <w:rFonts w:ascii="Calibri" w:hAnsi="Calibri" w:cs="Courier New"/>
                      <w:sz w:val="24"/>
                      <w:szCs w:val="24"/>
                    </w:rPr>
                  </w:rPrChange>
                </w:rPr>
                <w:delText>0.012</w:delText>
              </w:r>
            </w:del>
          </w:p>
        </w:tc>
        <w:tc>
          <w:tcPr>
            <w:tcW w:w="1241" w:type="dxa"/>
            <w:tcBorders>
              <w:top w:val="nil"/>
              <w:left w:val="nil"/>
              <w:bottom w:val="nil"/>
              <w:right w:val="nil"/>
            </w:tcBorders>
            <w:shd w:val="clear" w:color="auto" w:fill="auto"/>
            <w:noWrap/>
            <w:vAlign w:val="bottom"/>
            <w:hideMark/>
          </w:tcPr>
          <w:p w14:paraId="2BC6B76D" w14:textId="77777777" w:rsidR="00C1104E" w:rsidRPr="00477EDE" w:rsidRDefault="00C1104E" w:rsidP="00C1104E">
            <w:pPr>
              <w:jc w:val="right"/>
              <w:rPr>
                <w:rFonts w:asciiTheme="minorHAnsi" w:hAnsiTheme="minorHAnsi"/>
                <w:sz w:val="24"/>
                <w:szCs w:val="24"/>
                <w:rPrChange w:id="497" w:author="Author">
                  <w:rPr>
                    <w:rFonts w:ascii="Calibri" w:hAnsi="Calibri"/>
                    <w:sz w:val="24"/>
                    <w:szCs w:val="24"/>
                  </w:rPr>
                </w:rPrChange>
              </w:rPr>
            </w:pPr>
            <w:r w:rsidRPr="00477EDE">
              <w:rPr>
                <w:rFonts w:asciiTheme="minorHAnsi" w:hAnsiTheme="minorHAnsi"/>
                <w:sz w:val="24"/>
                <w:szCs w:val="24"/>
                <w:rPrChange w:id="498" w:author="Author">
                  <w:rPr>
                    <w:rFonts w:ascii="Calibri" w:hAnsi="Calibri" w:cs="Courier New"/>
                    <w:sz w:val="24"/>
                    <w:szCs w:val="24"/>
                  </w:rPr>
                </w:rPrChange>
              </w:rPr>
              <w:t>0.808</w:t>
            </w:r>
          </w:p>
        </w:tc>
        <w:tc>
          <w:tcPr>
            <w:tcW w:w="1129" w:type="dxa"/>
            <w:gridSpan w:val="2"/>
            <w:tcBorders>
              <w:top w:val="nil"/>
              <w:left w:val="nil"/>
              <w:bottom w:val="nil"/>
              <w:right w:val="nil"/>
            </w:tcBorders>
            <w:shd w:val="clear" w:color="auto" w:fill="auto"/>
            <w:noWrap/>
            <w:vAlign w:val="bottom"/>
            <w:hideMark/>
          </w:tcPr>
          <w:p w14:paraId="01779550" w14:textId="77777777" w:rsidR="00C1104E" w:rsidRPr="00477EDE" w:rsidRDefault="00C1104E" w:rsidP="00C1104E">
            <w:pPr>
              <w:jc w:val="right"/>
              <w:rPr>
                <w:rFonts w:asciiTheme="minorHAnsi" w:hAnsiTheme="minorHAnsi"/>
                <w:sz w:val="24"/>
                <w:szCs w:val="24"/>
                <w:rPrChange w:id="499" w:author="Author">
                  <w:rPr>
                    <w:rFonts w:ascii="Calibri" w:hAnsi="Calibri"/>
                    <w:sz w:val="24"/>
                    <w:szCs w:val="24"/>
                  </w:rPr>
                </w:rPrChange>
              </w:rPr>
            </w:pPr>
            <w:r w:rsidRPr="00477EDE">
              <w:rPr>
                <w:rFonts w:asciiTheme="minorHAnsi" w:hAnsiTheme="minorHAnsi"/>
                <w:sz w:val="24"/>
                <w:szCs w:val="24"/>
                <w:rPrChange w:id="500" w:author="Author">
                  <w:rPr>
                    <w:rFonts w:ascii="Calibri" w:hAnsi="Calibri" w:cs="Courier New"/>
                    <w:sz w:val="24"/>
                    <w:szCs w:val="24"/>
                  </w:rPr>
                </w:rPrChange>
              </w:rPr>
              <w:t>0.750</w:t>
            </w:r>
          </w:p>
        </w:tc>
      </w:tr>
      <w:tr w:rsidR="00C1104E" w:rsidRPr="0043758F" w14:paraId="3AF3B064"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359D69A5" w14:textId="74A56A4A" w:rsidR="0043758F" w:rsidRPr="00477EDE" w:rsidRDefault="00C1104E" w:rsidP="00C1104E">
            <w:pPr>
              <w:rPr>
                <w:rFonts w:asciiTheme="minorHAnsi" w:hAnsiTheme="minorHAnsi"/>
                <w:sz w:val="24"/>
                <w:szCs w:val="24"/>
                <w:rPrChange w:id="501" w:author="Author">
                  <w:rPr>
                    <w:rFonts w:ascii="Cambria" w:hAnsi="Cambria"/>
                    <w:sz w:val="24"/>
                    <w:szCs w:val="24"/>
                  </w:rPr>
                </w:rPrChange>
              </w:rPr>
            </w:pPr>
            <w:r w:rsidRPr="00477EDE">
              <w:rPr>
                <w:rFonts w:asciiTheme="minorHAnsi" w:hAnsiTheme="minorHAnsi"/>
                <w:sz w:val="24"/>
                <w:szCs w:val="24"/>
                <w:rPrChange w:id="502" w:author="Author">
                  <w:rPr>
                    <w:rFonts w:ascii="Cambria" w:hAnsi="Cambria" w:cs="Courier New"/>
                    <w:sz w:val="24"/>
                    <w:szCs w:val="24"/>
                  </w:rPr>
                </w:rPrChange>
              </w:rPr>
              <w:t>Campbell (Trial Heat)</w:t>
            </w:r>
          </w:p>
        </w:tc>
        <w:tc>
          <w:tcPr>
            <w:tcW w:w="1667" w:type="dxa"/>
            <w:tcBorders>
              <w:top w:val="nil"/>
              <w:left w:val="nil"/>
              <w:bottom w:val="nil"/>
              <w:right w:val="nil"/>
            </w:tcBorders>
            <w:shd w:val="clear" w:color="auto" w:fill="auto"/>
            <w:noWrap/>
            <w:vAlign w:val="bottom"/>
            <w:hideMark/>
          </w:tcPr>
          <w:p w14:paraId="72EAC212" w14:textId="32114C4A" w:rsidR="00C1104E" w:rsidRPr="00477EDE" w:rsidRDefault="00477EDE" w:rsidP="00477EDE">
            <w:pPr>
              <w:keepNext/>
              <w:keepLines/>
              <w:spacing w:before="200"/>
              <w:jc w:val="right"/>
              <w:outlineLvl w:val="8"/>
              <w:rPr>
                <w:rFonts w:asciiTheme="minorHAnsi" w:hAnsiTheme="minorHAnsi"/>
                <w:sz w:val="24"/>
                <w:szCs w:val="24"/>
                <w:rPrChange w:id="503" w:author="Author">
                  <w:rPr>
                    <w:rFonts w:ascii="Calibri" w:eastAsiaTheme="majorEastAsia" w:hAnsi="Calibri" w:cstheme="majorBidi"/>
                    <w:i/>
                    <w:iCs/>
                    <w:color w:val="404040" w:themeColor="text1" w:themeTint="BF"/>
                    <w:sz w:val="24"/>
                    <w:szCs w:val="24"/>
                  </w:rPr>
                </w:rPrChange>
              </w:rPr>
            </w:pPr>
            <w:ins w:id="504" w:author="Author">
              <w:r w:rsidRPr="00477EDE">
                <w:rPr>
                  <w:rFonts w:asciiTheme="minorHAnsi" w:hAnsiTheme="minorHAnsi" w:cs="Monaco"/>
                  <w:sz w:val="24"/>
                  <w:szCs w:val="24"/>
                  <w:rPrChange w:id="505" w:author="Author">
                    <w:rPr>
                      <w:rFonts w:ascii="Monaco" w:hAnsi="Monaco" w:cs="Monaco"/>
                      <w:sz w:val="24"/>
                      <w:szCs w:val="24"/>
                    </w:rPr>
                  </w:rPrChange>
                </w:rPr>
                <w:t>0.047</w:t>
              </w:r>
            </w:ins>
            <w:del w:id="506" w:author="Author">
              <w:r w:rsidR="00C1104E" w:rsidRPr="00477EDE" w:rsidDel="00477EDE">
                <w:rPr>
                  <w:rFonts w:asciiTheme="minorHAnsi" w:hAnsiTheme="minorHAnsi"/>
                  <w:sz w:val="24"/>
                  <w:szCs w:val="24"/>
                  <w:rPrChange w:id="507" w:author="Author">
                    <w:rPr>
                      <w:rFonts w:ascii="Calibri" w:hAnsi="Calibri" w:cs="Courier New"/>
                      <w:sz w:val="24"/>
                      <w:szCs w:val="24"/>
                    </w:rPr>
                  </w:rPrChange>
                </w:rPr>
                <w:delText>0.</w:delText>
              </w:r>
            </w:del>
            <w:ins w:id="508" w:author="Author">
              <w:r w:rsidRPr="00477EDE" w:rsidDel="00477EDE">
                <w:rPr>
                  <w:rFonts w:asciiTheme="minorHAnsi" w:hAnsiTheme="minorHAnsi"/>
                  <w:sz w:val="24"/>
                  <w:szCs w:val="24"/>
                  <w:rPrChange w:id="509" w:author="Author">
                    <w:rPr>
                      <w:rFonts w:ascii="Calibri" w:hAnsi="Calibri" w:cs="Courier New"/>
                      <w:sz w:val="24"/>
                      <w:szCs w:val="24"/>
                    </w:rPr>
                  </w:rPrChange>
                </w:rPr>
                <w:t xml:space="preserve"> </w:t>
              </w:r>
            </w:ins>
            <w:del w:id="510" w:author="Author">
              <w:r w:rsidR="00C1104E" w:rsidRPr="00477EDE" w:rsidDel="00477EDE">
                <w:rPr>
                  <w:rFonts w:asciiTheme="minorHAnsi" w:hAnsiTheme="minorHAnsi"/>
                  <w:sz w:val="24"/>
                  <w:szCs w:val="24"/>
                  <w:rPrChange w:id="511" w:author="Author">
                    <w:rPr>
                      <w:rFonts w:ascii="Calibri" w:hAnsi="Calibri" w:cs="Courier New"/>
                      <w:sz w:val="24"/>
                      <w:szCs w:val="24"/>
                    </w:rPr>
                  </w:rPrChange>
                </w:rPr>
                <w:delText>06</w:delText>
              </w:r>
            </w:del>
            <w:ins w:id="512" w:author="Author">
              <w:del w:id="513" w:author="Author">
                <w:r w:rsidR="00A745C0" w:rsidRPr="00477EDE" w:rsidDel="00477EDE">
                  <w:rPr>
                    <w:rFonts w:asciiTheme="minorHAnsi" w:hAnsiTheme="minorHAnsi"/>
                    <w:sz w:val="24"/>
                    <w:szCs w:val="24"/>
                    <w:rPrChange w:id="514" w:author="Author">
                      <w:rPr>
                        <w:rFonts w:ascii="Calibri" w:hAnsi="Calibri" w:cs="Courier New"/>
                        <w:sz w:val="24"/>
                        <w:szCs w:val="24"/>
                      </w:rPr>
                    </w:rPrChange>
                  </w:rPr>
                  <w:delText>7</w:delText>
                </w:r>
              </w:del>
            </w:ins>
            <w:del w:id="515" w:author="Author">
              <w:r w:rsidR="00C1104E" w:rsidRPr="00477EDE" w:rsidDel="00A745C0">
                <w:rPr>
                  <w:rFonts w:asciiTheme="minorHAnsi" w:hAnsiTheme="minorHAnsi"/>
                  <w:sz w:val="24"/>
                  <w:szCs w:val="24"/>
                  <w:rPrChange w:id="516" w:author="Author">
                    <w:rPr>
                      <w:rFonts w:ascii="Calibri" w:hAnsi="Calibri" w:cs="Courier New"/>
                      <w:sz w:val="24"/>
                      <w:szCs w:val="24"/>
                    </w:rPr>
                  </w:rPrChange>
                </w:rPr>
                <w:delText>8</w:delText>
              </w:r>
            </w:del>
          </w:p>
        </w:tc>
        <w:tc>
          <w:tcPr>
            <w:tcW w:w="1241" w:type="dxa"/>
            <w:tcBorders>
              <w:top w:val="nil"/>
              <w:left w:val="nil"/>
              <w:bottom w:val="nil"/>
              <w:right w:val="nil"/>
            </w:tcBorders>
            <w:shd w:val="clear" w:color="auto" w:fill="auto"/>
            <w:noWrap/>
            <w:vAlign w:val="bottom"/>
            <w:hideMark/>
          </w:tcPr>
          <w:p w14:paraId="3324124B" w14:textId="77777777" w:rsidR="00C1104E" w:rsidRPr="00477EDE" w:rsidRDefault="00C1104E" w:rsidP="00C1104E">
            <w:pPr>
              <w:jc w:val="right"/>
              <w:rPr>
                <w:rFonts w:asciiTheme="minorHAnsi" w:hAnsiTheme="minorHAnsi"/>
                <w:sz w:val="24"/>
                <w:szCs w:val="24"/>
                <w:rPrChange w:id="517" w:author="Author">
                  <w:rPr>
                    <w:rFonts w:ascii="Calibri" w:hAnsi="Calibri"/>
                    <w:sz w:val="24"/>
                    <w:szCs w:val="24"/>
                  </w:rPr>
                </w:rPrChange>
              </w:rPr>
            </w:pPr>
            <w:r w:rsidRPr="00477EDE">
              <w:rPr>
                <w:rFonts w:asciiTheme="minorHAnsi" w:hAnsiTheme="minorHAnsi"/>
                <w:sz w:val="24"/>
                <w:szCs w:val="24"/>
                <w:rPrChange w:id="518" w:author="Author">
                  <w:rPr>
                    <w:rFonts w:ascii="Calibri" w:hAnsi="Calibri" w:cs="Courier New"/>
                    <w:sz w:val="24"/>
                    <w:szCs w:val="24"/>
                  </w:rPr>
                </w:rPrChange>
              </w:rPr>
              <w:t>1.610</w:t>
            </w:r>
          </w:p>
        </w:tc>
        <w:tc>
          <w:tcPr>
            <w:tcW w:w="1129" w:type="dxa"/>
            <w:gridSpan w:val="2"/>
            <w:tcBorders>
              <w:top w:val="nil"/>
              <w:left w:val="nil"/>
              <w:bottom w:val="nil"/>
              <w:right w:val="nil"/>
            </w:tcBorders>
            <w:shd w:val="clear" w:color="auto" w:fill="auto"/>
            <w:noWrap/>
            <w:vAlign w:val="bottom"/>
            <w:hideMark/>
          </w:tcPr>
          <w:p w14:paraId="09DE9480" w14:textId="52458830" w:rsidR="0043758F" w:rsidRPr="00477EDE" w:rsidRDefault="00C1104E" w:rsidP="0043758F">
            <w:pPr>
              <w:jc w:val="right"/>
              <w:rPr>
                <w:rFonts w:asciiTheme="minorHAnsi" w:hAnsiTheme="minorHAnsi"/>
                <w:sz w:val="24"/>
                <w:szCs w:val="24"/>
                <w:rPrChange w:id="519" w:author="Author">
                  <w:rPr>
                    <w:rFonts w:ascii="Calibri" w:hAnsi="Calibri"/>
                    <w:sz w:val="24"/>
                    <w:szCs w:val="24"/>
                  </w:rPr>
                </w:rPrChange>
              </w:rPr>
            </w:pPr>
            <w:r w:rsidRPr="00477EDE">
              <w:rPr>
                <w:rFonts w:asciiTheme="minorHAnsi" w:hAnsiTheme="minorHAnsi"/>
                <w:sz w:val="24"/>
                <w:szCs w:val="24"/>
                <w:rPrChange w:id="520" w:author="Author">
                  <w:rPr>
                    <w:rFonts w:ascii="Calibri" w:hAnsi="Calibri" w:cs="Courier New"/>
                    <w:sz w:val="24"/>
                    <w:szCs w:val="24"/>
                  </w:rPr>
                </w:rPrChange>
              </w:rPr>
              <w:t>1.252</w:t>
            </w:r>
          </w:p>
        </w:tc>
      </w:tr>
      <w:tr w:rsidR="0043758F" w:rsidRPr="0043758F" w14:paraId="1C2A8A40" w14:textId="77777777" w:rsidTr="00477EDE">
        <w:trPr>
          <w:trHeight w:val="300"/>
          <w:jc w:val="center"/>
        </w:trPr>
        <w:tc>
          <w:tcPr>
            <w:tcW w:w="2775" w:type="dxa"/>
            <w:tcBorders>
              <w:top w:val="nil"/>
              <w:left w:val="nil"/>
              <w:bottom w:val="nil"/>
              <w:right w:val="nil"/>
            </w:tcBorders>
            <w:shd w:val="clear" w:color="auto" w:fill="auto"/>
            <w:noWrap/>
            <w:vAlign w:val="center"/>
          </w:tcPr>
          <w:p w14:paraId="7935A7E7" w14:textId="1ABBCBF6" w:rsidR="0043758F" w:rsidRPr="00477EDE" w:rsidRDefault="00B479D8" w:rsidP="00A745C0">
            <w:pPr>
              <w:keepNext/>
              <w:keepLines/>
              <w:spacing w:before="200"/>
              <w:outlineLvl w:val="8"/>
              <w:rPr>
                <w:rFonts w:asciiTheme="minorHAnsi" w:hAnsiTheme="minorHAnsi"/>
                <w:sz w:val="24"/>
                <w:szCs w:val="24"/>
                <w:rPrChange w:id="521" w:author="Author">
                  <w:rPr>
                    <w:rFonts w:eastAsiaTheme="majorEastAsia" w:cstheme="majorBidi"/>
                    <w:i/>
                    <w:iCs/>
                    <w:color w:val="404040" w:themeColor="text1" w:themeTint="BF"/>
                  </w:rPr>
                </w:rPrChange>
              </w:rPr>
            </w:pPr>
            <w:proofErr w:type="spellStart"/>
            <w:r w:rsidRPr="00477EDE">
              <w:rPr>
                <w:rFonts w:asciiTheme="minorHAnsi" w:hAnsiTheme="minorHAnsi" w:cs="Georgia"/>
                <w:color w:val="1A1A1A"/>
                <w:sz w:val="24"/>
                <w:szCs w:val="24"/>
                <w:rPrChange w:id="522" w:author="Author">
                  <w:rPr>
                    <w:rFonts w:asciiTheme="majorHAnsi" w:hAnsiTheme="majorHAnsi" w:cs="Georgia"/>
                    <w:color w:val="1A1A1A"/>
                    <w:sz w:val="24"/>
                    <w:szCs w:val="24"/>
                  </w:rPr>
                </w:rPrChange>
              </w:rPr>
              <w:t>Cuzán</w:t>
            </w:r>
            <w:proofErr w:type="spellEnd"/>
            <w:r w:rsidRPr="00477EDE">
              <w:rPr>
                <w:rFonts w:asciiTheme="minorHAnsi" w:hAnsiTheme="minorHAnsi"/>
                <w:sz w:val="24"/>
                <w:szCs w:val="24"/>
                <w:rPrChange w:id="523" w:author="Author">
                  <w:rPr>
                    <w:rFonts w:asciiTheme="majorHAnsi" w:hAnsiTheme="majorHAnsi" w:cs="Courier New"/>
                    <w:sz w:val="24"/>
                    <w:szCs w:val="24"/>
                  </w:rPr>
                </w:rPrChange>
              </w:rPr>
              <w:t xml:space="preserve"> </w:t>
            </w:r>
            <w:r w:rsidR="0043758F" w:rsidRPr="00477EDE">
              <w:rPr>
                <w:rFonts w:asciiTheme="minorHAnsi" w:hAnsiTheme="minorHAnsi"/>
                <w:sz w:val="24"/>
                <w:szCs w:val="24"/>
                <w:rPrChange w:id="524" w:author="Author">
                  <w:rPr>
                    <w:rFonts w:ascii="Cambria" w:hAnsi="Cambria" w:cs="Courier New"/>
                    <w:sz w:val="24"/>
                    <w:szCs w:val="24"/>
                  </w:rPr>
                </w:rPrChange>
              </w:rPr>
              <w:t xml:space="preserve">(FPRIME </w:t>
            </w:r>
            <w:del w:id="525" w:author="Author">
              <w:r w:rsidR="0043758F" w:rsidRPr="00477EDE" w:rsidDel="00A745C0">
                <w:rPr>
                  <w:rFonts w:asciiTheme="minorHAnsi" w:hAnsiTheme="minorHAnsi"/>
                  <w:sz w:val="24"/>
                  <w:szCs w:val="24"/>
                  <w:rPrChange w:id="526" w:author="Author">
                    <w:rPr>
                      <w:rFonts w:ascii="Cambria" w:hAnsi="Cambria" w:cs="Courier New"/>
                      <w:sz w:val="24"/>
                      <w:szCs w:val="24"/>
                    </w:rPr>
                  </w:rPrChange>
                </w:rPr>
                <w:delText>long</w:delText>
              </w:r>
            </w:del>
            <w:ins w:id="527" w:author="Author">
              <w:r w:rsidR="00A745C0" w:rsidRPr="00477EDE">
                <w:rPr>
                  <w:rFonts w:asciiTheme="minorHAnsi" w:hAnsiTheme="minorHAnsi"/>
                  <w:sz w:val="24"/>
                  <w:szCs w:val="24"/>
                  <w:rPrChange w:id="528" w:author="Author">
                    <w:rPr>
                      <w:rFonts w:ascii="Cambria" w:hAnsi="Cambria" w:cs="Courier New"/>
                      <w:sz w:val="24"/>
                      <w:szCs w:val="24"/>
                    </w:rPr>
                  </w:rPrChange>
                </w:rPr>
                <w:t>short</w:t>
              </w:r>
            </w:ins>
            <w:r w:rsidR="0043758F" w:rsidRPr="00477EDE">
              <w:rPr>
                <w:rFonts w:asciiTheme="minorHAnsi" w:hAnsiTheme="minorHAnsi"/>
                <w:sz w:val="24"/>
                <w:szCs w:val="24"/>
                <w:rPrChange w:id="529" w:author="Author">
                  <w:rPr>
                    <w:rFonts w:ascii="Cambria" w:hAnsi="Cambria" w:cs="Courier New"/>
                    <w:sz w:val="24"/>
                    <w:szCs w:val="24"/>
                  </w:rPr>
                </w:rPrChange>
              </w:rPr>
              <w:t>)</w:t>
            </w:r>
          </w:p>
        </w:tc>
        <w:tc>
          <w:tcPr>
            <w:tcW w:w="1667" w:type="dxa"/>
            <w:tcBorders>
              <w:top w:val="nil"/>
              <w:left w:val="nil"/>
              <w:bottom w:val="nil"/>
              <w:right w:val="nil"/>
            </w:tcBorders>
            <w:shd w:val="clear" w:color="auto" w:fill="auto"/>
            <w:noWrap/>
            <w:vAlign w:val="bottom"/>
          </w:tcPr>
          <w:p w14:paraId="1A773CFC" w14:textId="6E55B96A" w:rsidR="0043758F" w:rsidRPr="00477EDE" w:rsidRDefault="00477EDE" w:rsidP="00477EDE">
            <w:pPr>
              <w:keepNext/>
              <w:keepLines/>
              <w:spacing w:before="200"/>
              <w:jc w:val="right"/>
              <w:outlineLvl w:val="8"/>
              <w:rPr>
                <w:rFonts w:asciiTheme="minorHAnsi" w:hAnsiTheme="minorHAnsi"/>
                <w:sz w:val="24"/>
                <w:szCs w:val="24"/>
                <w:rPrChange w:id="530" w:author="Author">
                  <w:rPr>
                    <w:rFonts w:ascii="Calibri" w:eastAsiaTheme="majorEastAsia" w:hAnsi="Calibri" w:cstheme="majorBidi"/>
                    <w:i/>
                    <w:iCs/>
                    <w:color w:val="404040" w:themeColor="text1" w:themeTint="BF"/>
                    <w:sz w:val="24"/>
                    <w:szCs w:val="24"/>
                  </w:rPr>
                </w:rPrChange>
              </w:rPr>
            </w:pPr>
            <w:ins w:id="531" w:author="Author">
              <w:r w:rsidRPr="00477EDE">
                <w:rPr>
                  <w:rFonts w:asciiTheme="minorHAnsi" w:hAnsiTheme="minorHAnsi" w:cs="Monaco"/>
                  <w:sz w:val="24"/>
                  <w:szCs w:val="24"/>
                  <w:rPrChange w:id="532" w:author="Author">
                    <w:rPr>
                      <w:rFonts w:ascii="Monaco" w:hAnsi="Monaco" w:cs="Monaco"/>
                      <w:sz w:val="24"/>
                      <w:szCs w:val="24"/>
                    </w:rPr>
                  </w:rPrChange>
                </w:rPr>
                <w:t>0.178</w:t>
              </w:r>
            </w:ins>
            <w:del w:id="533" w:author="Author">
              <w:r w:rsidR="0043758F" w:rsidRPr="00477EDE" w:rsidDel="00477EDE">
                <w:rPr>
                  <w:rFonts w:asciiTheme="minorHAnsi" w:hAnsiTheme="minorHAnsi"/>
                  <w:sz w:val="24"/>
                  <w:szCs w:val="24"/>
                  <w:rPrChange w:id="534" w:author="Author">
                    <w:rPr>
                      <w:rFonts w:ascii="Calibri" w:hAnsi="Calibri" w:cs="Courier New"/>
                      <w:sz w:val="24"/>
                      <w:szCs w:val="24"/>
                    </w:rPr>
                  </w:rPrChange>
                </w:rPr>
                <w:delText>0.1</w:delText>
              </w:r>
            </w:del>
            <w:ins w:id="535" w:author="Author">
              <w:del w:id="536" w:author="Author">
                <w:r w:rsidR="00A745C0" w:rsidRPr="00477EDE" w:rsidDel="00477EDE">
                  <w:rPr>
                    <w:rFonts w:asciiTheme="minorHAnsi" w:hAnsiTheme="minorHAnsi"/>
                    <w:sz w:val="24"/>
                    <w:szCs w:val="24"/>
                    <w:rPrChange w:id="537" w:author="Author">
                      <w:rPr>
                        <w:rFonts w:ascii="Calibri" w:hAnsi="Calibri" w:cs="Courier New"/>
                        <w:sz w:val="24"/>
                        <w:szCs w:val="24"/>
                      </w:rPr>
                    </w:rPrChange>
                  </w:rPr>
                  <w:delText>31</w:delText>
                </w:r>
              </w:del>
            </w:ins>
            <w:del w:id="538" w:author="Author">
              <w:r w:rsidR="0043758F" w:rsidRPr="00477EDE" w:rsidDel="00A745C0">
                <w:rPr>
                  <w:rFonts w:asciiTheme="minorHAnsi" w:hAnsiTheme="minorHAnsi"/>
                  <w:sz w:val="24"/>
                  <w:szCs w:val="24"/>
                  <w:rPrChange w:id="539" w:author="Author">
                    <w:rPr>
                      <w:rFonts w:ascii="Calibri" w:hAnsi="Calibri" w:cs="Courier New"/>
                      <w:sz w:val="24"/>
                      <w:szCs w:val="24"/>
                    </w:rPr>
                  </w:rPrChange>
                </w:rPr>
                <w:delText>57</w:delText>
              </w:r>
            </w:del>
          </w:p>
        </w:tc>
        <w:tc>
          <w:tcPr>
            <w:tcW w:w="1241" w:type="dxa"/>
            <w:tcBorders>
              <w:top w:val="nil"/>
              <w:left w:val="nil"/>
              <w:bottom w:val="nil"/>
              <w:right w:val="nil"/>
            </w:tcBorders>
            <w:shd w:val="clear" w:color="auto" w:fill="auto"/>
            <w:noWrap/>
            <w:vAlign w:val="bottom"/>
          </w:tcPr>
          <w:p w14:paraId="6B6B50F5" w14:textId="0C601F5D" w:rsidR="0043758F" w:rsidRPr="00477EDE" w:rsidRDefault="0043758F" w:rsidP="00C1104E">
            <w:pPr>
              <w:jc w:val="right"/>
              <w:rPr>
                <w:rFonts w:asciiTheme="minorHAnsi" w:hAnsiTheme="minorHAnsi"/>
                <w:sz w:val="24"/>
                <w:szCs w:val="24"/>
                <w:rPrChange w:id="540" w:author="Author">
                  <w:rPr>
                    <w:rFonts w:ascii="Calibri" w:hAnsi="Calibri"/>
                    <w:sz w:val="24"/>
                    <w:szCs w:val="24"/>
                  </w:rPr>
                </w:rPrChange>
              </w:rPr>
            </w:pPr>
            <w:r w:rsidRPr="00477EDE">
              <w:rPr>
                <w:rFonts w:asciiTheme="minorHAnsi" w:hAnsiTheme="minorHAnsi"/>
                <w:sz w:val="24"/>
                <w:szCs w:val="24"/>
                <w:rPrChange w:id="541" w:author="Author">
                  <w:rPr>
                    <w:rFonts w:ascii="Calibri" w:hAnsi="Calibri" w:cs="Courier New"/>
                    <w:sz w:val="24"/>
                    <w:szCs w:val="24"/>
                  </w:rPr>
                </w:rPrChange>
              </w:rPr>
              <w:t>1.</w:t>
            </w:r>
            <w:ins w:id="542" w:author="Author">
              <w:r w:rsidR="00A745C0" w:rsidRPr="00477EDE">
                <w:rPr>
                  <w:rFonts w:asciiTheme="minorHAnsi" w:hAnsiTheme="minorHAnsi"/>
                  <w:sz w:val="24"/>
                  <w:szCs w:val="24"/>
                  <w:rPrChange w:id="543" w:author="Author">
                    <w:rPr>
                      <w:rFonts w:ascii="Calibri" w:hAnsi="Calibri" w:cs="Courier New"/>
                      <w:sz w:val="24"/>
                      <w:szCs w:val="24"/>
                    </w:rPr>
                  </w:rPrChange>
                </w:rPr>
                <w:t>800</w:t>
              </w:r>
            </w:ins>
            <w:del w:id="544" w:author="Author">
              <w:r w:rsidRPr="00477EDE" w:rsidDel="00A745C0">
                <w:rPr>
                  <w:rFonts w:asciiTheme="minorHAnsi" w:hAnsiTheme="minorHAnsi"/>
                  <w:sz w:val="24"/>
                  <w:szCs w:val="24"/>
                  <w:rPrChange w:id="545" w:author="Author">
                    <w:rPr>
                      <w:rFonts w:ascii="Calibri" w:hAnsi="Calibri" w:cs="Courier New"/>
                      <w:sz w:val="24"/>
                      <w:szCs w:val="24"/>
                    </w:rPr>
                  </w:rPrChange>
                </w:rPr>
                <w:delText>963</w:delText>
              </w:r>
            </w:del>
          </w:p>
        </w:tc>
        <w:tc>
          <w:tcPr>
            <w:tcW w:w="1129" w:type="dxa"/>
            <w:gridSpan w:val="2"/>
            <w:tcBorders>
              <w:top w:val="nil"/>
              <w:left w:val="nil"/>
              <w:bottom w:val="nil"/>
              <w:right w:val="nil"/>
            </w:tcBorders>
            <w:shd w:val="clear" w:color="auto" w:fill="auto"/>
            <w:noWrap/>
            <w:vAlign w:val="bottom"/>
          </w:tcPr>
          <w:p w14:paraId="0F0DB6CD" w14:textId="5E9FDB2C" w:rsidR="0043758F" w:rsidRPr="00477EDE" w:rsidRDefault="0043758F" w:rsidP="0043758F">
            <w:pPr>
              <w:jc w:val="right"/>
              <w:rPr>
                <w:rFonts w:asciiTheme="minorHAnsi" w:hAnsiTheme="minorHAnsi"/>
                <w:sz w:val="24"/>
                <w:szCs w:val="24"/>
                <w:rPrChange w:id="546" w:author="Author">
                  <w:rPr>
                    <w:rFonts w:ascii="Calibri" w:hAnsi="Calibri"/>
                    <w:sz w:val="24"/>
                    <w:szCs w:val="24"/>
                  </w:rPr>
                </w:rPrChange>
              </w:rPr>
            </w:pPr>
            <w:r w:rsidRPr="00477EDE">
              <w:rPr>
                <w:rFonts w:asciiTheme="minorHAnsi" w:hAnsiTheme="minorHAnsi"/>
                <w:sz w:val="24"/>
                <w:szCs w:val="24"/>
                <w:rPrChange w:id="547" w:author="Author">
                  <w:rPr>
                    <w:rFonts w:ascii="Calibri" w:hAnsi="Calibri" w:cs="Courier New"/>
                    <w:sz w:val="24"/>
                    <w:szCs w:val="24"/>
                  </w:rPr>
                </w:rPrChange>
              </w:rPr>
              <w:t>1.</w:t>
            </w:r>
            <w:ins w:id="548" w:author="Author">
              <w:r w:rsidR="00A745C0" w:rsidRPr="00477EDE">
                <w:rPr>
                  <w:rFonts w:asciiTheme="minorHAnsi" w:hAnsiTheme="minorHAnsi"/>
                  <w:sz w:val="24"/>
                  <w:szCs w:val="24"/>
                  <w:rPrChange w:id="549" w:author="Author">
                    <w:rPr>
                      <w:rFonts w:ascii="Calibri" w:hAnsi="Calibri" w:cs="Courier New"/>
                      <w:sz w:val="24"/>
                      <w:szCs w:val="24"/>
                    </w:rPr>
                  </w:rPrChange>
                </w:rPr>
                <w:t>357</w:t>
              </w:r>
            </w:ins>
            <w:del w:id="550" w:author="Author">
              <w:r w:rsidRPr="00477EDE" w:rsidDel="00A745C0">
                <w:rPr>
                  <w:rFonts w:asciiTheme="minorHAnsi" w:hAnsiTheme="minorHAnsi"/>
                  <w:sz w:val="24"/>
                  <w:szCs w:val="24"/>
                  <w:rPrChange w:id="551" w:author="Author">
                    <w:rPr>
                      <w:rFonts w:ascii="Calibri" w:hAnsi="Calibri" w:cs="Courier New"/>
                      <w:sz w:val="24"/>
                      <w:szCs w:val="24"/>
                    </w:rPr>
                  </w:rPrChange>
                </w:rPr>
                <w:delText>426</w:delText>
              </w:r>
            </w:del>
          </w:p>
        </w:tc>
      </w:tr>
      <w:tr w:rsidR="00C1104E" w:rsidRPr="0043758F" w14:paraId="5C70003A"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2B9FB321" w14:textId="11E3D4F7" w:rsidR="00C1104E" w:rsidRPr="00477EDE" w:rsidRDefault="001B0505" w:rsidP="00C1104E">
            <w:pPr>
              <w:rPr>
                <w:rFonts w:asciiTheme="minorHAnsi" w:hAnsiTheme="minorHAnsi"/>
                <w:sz w:val="24"/>
                <w:szCs w:val="24"/>
                <w:rPrChange w:id="552" w:author="Author">
                  <w:rPr>
                    <w:rFonts w:ascii="Cambria" w:hAnsi="Cambria"/>
                    <w:sz w:val="24"/>
                    <w:szCs w:val="24"/>
                  </w:rPr>
                </w:rPrChange>
              </w:rPr>
            </w:pPr>
            <w:r w:rsidRPr="00477EDE">
              <w:rPr>
                <w:rFonts w:asciiTheme="minorHAnsi" w:hAnsiTheme="minorHAnsi"/>
                <w:sz w:val="24"/>
                <w:szCs w:val="24"/>
                <w:rPrChange w:id="553" w:author="Author">
                  <w:rPr>
                    <w:rFonts w:ascii="Cambria" w:hAnsi="Cambria" w:cs="Courier New"/>
                    <w:sz w:val="24"/>
                    <w:szCs w:val="24"/>
                  </w:rPr>
                </w:rPrChange>
              </w:rPr>
              <w:t>Erikson/</w:t>
            </w:r>
            <w:proofErr w:type="spellStart"/>
            <w:r w:rsidR="00C1104E" w:rsidRPr="00477EDE">
              <w:rPr>
                <w:rFonts w:asciiTheme="minorHAnsi" w:hAnsiTheme="minorHAnsi"/>
                <w:sz w:val="24"/>
                <w:szCs w:val="24"/>
                <w:rPrChange w:id="554" w:author="Author">
                  <w:rPr>
                    <w:rFonts w:ascii="Cambria" w:hAnsi="Cambria" w:cs="Courier New"/>
                    <w:sz w:val="24"/>
                    <w:szCs w:val="24"/>
                  </w:rPr>
                </w:rPrChange>
              </w:rPr>
              <w:t>Wlezien</w:t>
            </w:r>
            <w:proofErr w:type="spellEnd"/>
          </w:p>
        </w:tc>
        <w:tc>
          <w:tcPr>
            <w:tcW w:w="1667" w:type="dxa"/>
            <w:tcBorders>
              <w:top w:val="nil"/>
              <w:left w:val="nil"/>
              <w:bottom w:val="nil"/>
              <w:right w:val="nil"/>
            </w:tcBorders>
            <w:shd w:val="clear" w:color="auto" w:fill="auto"/>
            <w:noWrap/>
            <w:vAlign w:val="bottom"/>
            <w:hideMark/>
          </w:tcPr>
          <w:p w14:paraId="28A7D53A" w14:textId="03337C0E" w:rsidR="00C1104E" w:rsidRPr="00477EDE" w:rsidRDefault="00477EDE" w:rsidP="00477EDE">
            <w:pPr>
              <w:keepNext/>
              <w:keepLines/>
              <w:spacing w:before="200"/>
              <w:jc w:val="right"/>
              <w:outlineLvl w:val="8"/>
              <w:rPr>
                <w:rFonts w:asciiTheme="minorHAnsi" w:hAnsiTheme="minorHAnsi"/>
                <w:sz w:val="24"/>
                <w:szCs w:val="24"/>
                <w:rPrChange w:id="555" w:author="Author">
                  <w:rPr>
                    <w:rFonts w:ascii="Calibri" w:eastAsiaTheme="majorEastAsia" w:hAnsi="Calibri" w:cstheme="majorBidi"/>
                    <w:i/>
                    <w:iCs/>
                    <w:color w:val="404040" w:themeColor="text1" w:themeTint="BF"/>
                    <w:sz w:val="24"/>
                    <w:szCs w:val="24"/>
                  </w:rPr>
                </w:rPrChange>
              </w:rPr>
            </w:pPr>
            <w:ins w:id="556" w:author="Author">
              <w:r w:rsidRPr="00477EDE">
                <w:rPr>
                  <w:rFonts w:asciiTheme="minorHAnsi" w:hAnsiTheme="minorHAnsi" w:cs="Monaco"/>
                  <w:sz w:val="24"/>
                  <w:szCs w:val="24"/>
                  <w:rPrChange w:id="557" w:author="Author">
                    <w:rPr>
                      <w:rFonts w:ascii="Monaco" w:hAnsi="Monaco" w:cs="Monaco"/>
                      <w:sz w:val="24"/>
                      <w:szCs w:val="24"/>
                    </w:rPr>
                  </w:rPrChange>
                </w:rPr>
                <w:t>0.012</w:t>
              </w:r>
            </w:ins>
            <w:del w:id="558" w:author="Author">
              <w:r w:rsidR="00C1104E" w:rsidRPr="00477EDE" w:rsidDel="00477EDE">
                <w:rPr>
                  <w:rFonts w:asciiTheme="minorHAnsi" w:hAnsiTheme="minorHAnsi"/>
                  <w:sz w:val="24"/>
                  <w:szCs w:val="24"/>
                  <w:rPrChange w:id="559" w:author="Author">
                    <w:rPr>
                      <w:rFonts w:ascii="Calibri" w:hAnsi="Calibri" w:cs="Courier New"/>
                      <w:sz w:val="24"/>
                      <w:szCs w:val="24"/>
                    </w:rPr>
                  </w:rPrChange>
                </w:rPr>
                <w:delText>0.</w:delText>
              </w:r>
            </w:del>
            <w:ins w:id="560" w:author="Author">
              <w:r w:rsidRPr="00477EDE" w:rsidDel="00477EDE">
                <w:rPr>
                  <w:rFonts w:asciiTheme="minorHAnsi" w:hAnsiTheme="minorHAnsi"/>
                  <w:sz w:val="24"/>
                  <w:szCs w:val="24"/>
                  <w:rPrChange w:id="561" w:author="Author">
                    <w:rPr>
                      <w:rFonts w:ascii="Calibri" w:hAnsi="Calibri" w:cs="Courier New"/>
                      <w:sz w:val="24"/>
                      <w:szCs w:val="24"/>
                    </w:rPr>
                  </w:rPrChange>
                </w:rPr>
                <w:t xml:space="preserve"> </w:t>
              </w:r>
            </w:ins>
            <w:del w:id="562" w:author="Author">
              <w:r w:rsidR="00C1104E" w:rsidRPr="00477EDE" w:rsidDel="00477EDE">
                <w:rPr>
                  <w:rFonts w:asciiTheme="minorHAnsi" w:hAnsiTheme="minorHAnsi"/>
                  <w:sz w:val="24"/>
                  <w:szCs w:val="24"/>
                  <w:rPrChange w:id="563" w:author="Author">
                    <w:rPr>
                      <w:rFonts w:ascii="Calibri" w:hAnsi="Calibri" w:cs="Courier New"/>
                      <w:sz w:val="24"/>
                      <w:szCs w:val="24"/>
                    </w:rPr>
                  </w:rPrChange>
                </w:rPr>
                <w:delText>02</w:delText>
              </w:r>
            </w:del>
            <w:ins w:id="564" w:author="Author">
              <w:del w:id="565" w:author="Author">
                <w:r w:rsidR="00A745C0" w:rsidRPr="00477EDE" w:rsidDel="00477EDE">
                  <w:rPr>
                    <w:rFonts w:asciiTheme="minorHAnsi" w:hAnsiTheme="minorHAnsi"/>
                    <w:sz w:val="24"/>
                    <w:szCs w:val="24"/>
                    <w:rPrChange w:id="566" w:author="Author">
                      <w:rPr>
                        <w:rFonts w:ascii="Calibri" w:hAnsi="Calibri" w:cs="Courier New"/>
                        <w:sz w:val="24"/>
                        <w:szCs w:val="24"/>
                      </w:rPr>
                    </w:rPrChange>
                  </w:rPr>
                  <w:delText>6</w:delText>
                </w:r>
              </w:del>
            </w:ins>
            <w:del w:id="567" w:author="Author">
              <w:r w:rsidR="00C1104E" w:rsidRPr="00477EDE" w:rsidDel="00A745C0">
                <w:rPr>
                  <w:rFonts w:asciiTheme="minorHAnsi" w:hAnsiTheme="minorHAnsi"/>
                  <w:sz w:val="24"/>
                  <w:szCs w:val="24"/>
                  <w:rPrChange w:id="568" w:author="Author">
                    <w:rPr>
                      <w:rFonts w:ascii="Calibri" w:hAnsi="Calibri" w:cs="Courier New"/>
                      <w:sz w:val="24"/>
                      <w:szCs w:val="24"/>
                    </w:rPr>
                  </w:rPrChange>
                </w:rPr>
                <w:delText>5</w:delText>
              </w:r>
            </w:del>
          </w:p>
        </w:tc>
        <w:tc>
          <w:tcPr>
            <w:tcW w:w="1241" w:type="dxa"/>
            <w:tcBorders>
              <w:top w:val="nil"/>
              <w:left w:val="nil"/>
              <w:bottom w:val="nil"/>
              <w:right w:val="nil"/>
            </w:tcBorders>
            <w:shd w:val="clear" w:color="auto" w:fill="auto"/>
            <w:noWrap/>
            <w:vAlign w:val="bottom"/>
            <w:hideMark/>
          </w:tcPr>
          <w:p w14:paraId="49ABDC8C" w14:textId="77777777" w:rsidR="00C1104E" w:rsidRPr="00477EDE" w:rsidRDefault="00C1104E" w:rsidP="00C1104E">
            <w:pPr>
              <w:jc w:val="right"/>
              <w:rPr>
                <w:rFonts w:asciiTheme="minorHAnsi" w:hAnsiTheme="minorHAnsi"/>
                <w:sz w:val="24"/>
                <w:szCs w:val="24"/>
                <w:rPrChange w:id="569" w:author="Author">
                  <w:rPr>
                    <w:rFonts w:ascii="Calibri" w:hAnsi="Calibri"/>
                    <w:sz w:val="24"/>
                    <w:szCs w:val="24"/>
                  </w:rPr>
                </w:rPrChange>
              </w:rPr>
            </w:pPr>
            <w:r w:rsidRPr="00477EDE">
              <w:rPr>
                <w:rFonts w:asciiTheme="minorHAnsi" w:hAnsiTheme="minorHAnsi"/>
                <w:sz w:val="24"/>
                <w:szCs w:val="24"/>
                <w:rPrChange w:id="570" w:author="Author">
                  <w:rPr>
                    <w:rFonts w:ascii="Calibri" w:hAnsi="Calibri" w:cs="Courier New"/>
                    <w:sz w:val="24"/>
                    <w:szCs w:val="24"/>
                  </w:rPr>
                </w:rPrChange>
              </w:rPr>
              <w:t>1.775</w:t>
            </w:r>
          </w:p>
        </w:tc>
        <w:tc>
          <w:tcPr>
            <w:tcW w:w="1129" w:type="dxa"/>
            <w:gridSpan w:val="2"/>
            <w:tcBorders>
              <w:top w:val="nil"/>
              <w:left w:val="nil"/>
              <w:bottom w:val="nil"/>
              <w:right w:val="nil"/>
            </w:tcBorders>
            <w:shd w:val="clear" w:color="auto" w:fill="auto"/>
            <w:noWrap/>
            <w:vAlign w:val="bottom"/>
            <w:hideMark/>
          </w:tcPr>
          <w:p w14:paraId="6138D5D4" w14:textId="77777777" w:rsidR="00C1104E" w:rsidRPr="00477EDE" w:rsidRDefault="00C1104E" w:rsidP="00C1104E">
            <w:pPr>
              <w:jc w:val="right"/>
              <w:rPr>
                <w:rFonts w:asciiTheme="minorHAnsi" w:hAnsiTheme="minorHAnsi"/>
                <w:sz w:val="24"/>
                <w:szCs w:val="24"/>
                <w:rPrChange w:id="571" w:author="Author">
                  <w:rPr>
                    <w:rFonts w:ascii="Calibri" w:hAnsi="Calibri"/>
                    <w:sz w:val="24"/>
                    <w:szCs w:val="24"/>
                  </w:rPr>
                </w:rPrChange>
              </w:rPr>
            </w:pPr>
            <w:r w:rsidRPr="00477EDE">
              <w:rPr>
                <w:rFonts w:asciiTheme="minorHAnsi" w:hAnsiTheme="minorHAnsi"/>
                <w:sz w:val="24"/>
                <w:szCs w:val="24"/>
                <w:rPrChange w:id="572" w:author="Author">
                  <w:rPr>
                    <w:rFonts w:ascii="Calibri" w:hAnsi="Calibri" w:cs="Courier New"/>
                    <w:sz w:val="24"/>
                    <w:szCs w:val="24"/>
                  </w:rPr>
                </w:rPrChange>
              </w:rPr>
              <w:t>1.549</w:t>
            </w:r>
          </w:p>
        </w:tc>
      </w:tr>
      <w:tr w:rsidR="00C1104E" w:rsidRPr="0043758F" w14:paraId="1CCCD528"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4FC5A595" w14:textId="77777777" w:rsidR="00C1104E" w:rsidRPr="00477EDE" w:rsidRDefault="00C1104E" w:rsidP="00C1104E">
            <w:pPr>
              <w:rPr>
                <w:rFonts w:asciiTheme="minorHAnsi" w:hAnsiTheme="minorHAnsi"/>
                <w:sz w:val="24"/>
                <w:szCs w:val="24"/>
                <w:rPrChange w:id="573" w:author="Author">
                  <w:rPr>
                    <w:rFonts w:ascii="Cambria" w:hAnsi="Cambria"/>
                    <w:sz w:val="24"/>
                    <w:szCs w:val="24"/>
                  </w:rPr>
                </w:rPrChange>
              </w:rPr>
            </w:pPr>
            <w:proofErr w:type="spellStart"/>
            <w:r w:rsidRPr="00477EDE">
              <w:rPr>
                <w:rFonts w:asciiTheme="minorHAnsi" w:hAnsiTheme="minorHAnsi"/>
                <w:sz w:val="24"/>
                <w:szCs w:val="24"/>
                <w:rPrChange w:id="574" w:author="Author">
                  <w:rPr>
                    <w:rFonts w:ascii="Cambria" w:hAnsi="Cambria" w:cs="Courier New"/>
                    <w:sz w:val="24"/>
                    <w:szCs w:val="24"/>
                  </w:rPr>
                </w:rPrChange>
              </w:rPr>
              <w:t>Hibbs</w:t>
            </w:r>
            <w:proofErr w:type="spellEnd"/>
          </w:p>
        </w:tc>
        <w:tc>
          <w:tcPr>
            <w:tcW w:w="1667" w:type="dxa"/>
            <w:tcBorders>
              <w:top w:val="nil"/>
              <w:left w:val="nil"/>
              <w:bottom w:val="nil"/>
              <w:right w:val="nil"/>
            </w:tcBorders>
            <w:shd w:val="clear" w:color="auto" w:fill="auto"/>
            <w:noWrap/>
            <w:vAlign w:val="bottom"/>
            <w:hideMark/>
          </w:tcPr>
          <w:p w14:paraId="6C6E3046" w14:textId="520AABE1" w:rsidR="00C1104E" w:rsidRPr="00477EDE" w:rsidRDefault="00477EDE" w:rsidP="00C1104E">
            <w:pPr>
              <w:keepNext/>
              <w:keepLines/>
              <w:spacing w:before="200"/>
              <w:jc w:val="right"/>
              <w:outlineLvl w:val="8"/>
              <w:rPr>
                <w:rFonts w:asciiTheme="minorHAnsi" w:hAnsiTheme="minorHAnsi"/>
                <w:sz w:val="24"/>
                <w:szCs w:val="24"/>
                <w:rPrChange w:id="575" w:author="Author">
                  <w:rPr>
                    <w:rFonts w:ascii="Calibri" w:eastAsiaTheme="majorEastAsia" w:hAnsi="Calibri" w:cstheme="majorBidi"/>
                    <w:i/>
                    <w:iCs/>
                    <w:color w:val="404040" w:themeColor="text1" w:themeTint="BF"/>
                    <w:sz w:val="24"/>
                    <w:szCs w:val="24"/>
                  </w:rPr>
                </w:rPrChange>
              </w:rPr>
            </w:pPr>
            <w:ins w:id="576" w:author="Author">
              <w:r w:rsidRPr="00477EDE">
                <w:rPr>
                  <w:rFonts w:asciiTheme="minorHAnsi" w:hAnsiTheme="minorHAnsi" w:cs="Monaco"/>
                  <w:sz w:val="24"/>
                  <w:szCs w:val="24"/>
                  <w:rPrChange w:id="577" w:author="Author">
                    <w:rPr>
                      <w:rFonts w:ascii="Monaco" w:hAnsi="Monaco" w:cs="Monaco"/>
                      <w:sz w:val="24"/>
                      <w:szCs w:val="24"/>
                    </w:rPr>
                  </w:rPrChange>
                </w:rPr>
                <w:t>0.004</w:t>
              </w:r>
            </w:ins>
            <w:del w:id="578" w:author="Author">
              <w:r w:rsidR="00C1104E" w:rsidRPr="00477EDE" w:rsidDel="00477EDE">
                <w:rPr>
                  <w:rFonts w:asciiTheme="minorHAnsi" w:hAnsiTheme="minorHAnsi"/>
                  <w:sz w:val="24"/>
                  <w:szCs w:val="24"/>
                  <w:rPrChange w:id="579" w:author="Author">
                    <w:rPr>
                      <w:rFonts w:ascii="Calibri" w:hAnsi="Calibri" w:cs="Courier New"/>
                      <w:sz w:val="24"/>
                      <w:szCs w:val="24"/>
                    </w:rPr>
                  </w:rPrChange>
                </w:rPr>
                <w:delText>0.009</w:delText>
              </w:r>
            </w:del>
          </w:p>
        </w:tc>
        <w:tc>
          <w:tcPr>
            <w:tcW w:w="1241" w:type="dxa"/>
            <w:tcBorders>
              <w:top w:val="nil"/>
              <w:left w:val="nil"/>
              <w:bottom w:val="nil"/>
              <w:right w:val="nil"/>
            </w:tcBorders>
            <w:shd w:val="clear" w:color="auto" w:fill="auto"/>
            <w:noWrap/>
            <w:vAlign w:val="bottom"/>
            <w:hideMark/>
          </w:tcPr>
          <w:p w14:paraId="5A3EE3E4" w14:textId="77777777" w:rsidR="00C1104E" w:rsidRPr="00477EDE" w:rsidRDefault="00C1104E" w:rsidP="00C1104E">
            <w:pPr>
              <w:jc w:val="right"/>
              <w:rPr>
                <w:rFonts w:asciiTheme="minorHAnsi" w:hAnsiTheme="minorHAnsi"/>
                <w:sz w:val="24"/>
                <w:szCs w:val="24"/>
                <w:rPrChange w:id="580" w:author="Author">
                  <w:rPr>
                    <w:rFonts w:ascii="Calibri" w:hAnsi="Calibri"/>
                    <w:sz w:val="24"/>
                    <w:szCs w:val="24"/>
                  </w:rPr>
                </w:rPrChange>
              </w:rPr>
            </w:pPr>
            <w:r w:rsidRPr="00477EDE">
              <w:rPr>
                <w:rFonts w:asciiTheme="minorHAnsi" w:hAnsiTheme="minorHAnsi"/>
                <w:sz w:val="24"/>
                <w:szCs w:val="24"/>
                <w:rPrChange w:id="581" w:author="Author">
                  <w:rPr>
                    <w:rFonts w:ascii="Calibri" w:hAnsi="Calibri" w:cs="Courier New"/>
                    <w:sz w:val="24"/>
                    <w:szCs w:val="24"/>
                  </w:rPr>
                </w:rPrChange>
              </w:rPr>
              <w:t>2.806</w:t>
            </w:r>
          </w:p>
        </w:tc>
        <w:tc>
          <w:tcPr>
            <w:tcW w:w="1129" w:type="dxa"/>
            <w:gridSpan w:val="2"/>
            <w:tcBorders>
              <w:top w:val="nil"/>
              <w:left w:val="nil"/>
              <w:bottom w:val="nil"/>
              <w:right w:val="nil"/>
            </w:tcBorders>
            <w:shd w:val="clear" w:color="auto" w:fill="auto"/>
            <w:noWrap/>
            <w:vAlign w:val="bottom"/>
            <w:hideMark/>
          </w:tcPr>
          <w:p w14:paraId="39B98269" w14:textId="77777777" w:rsidR="00C1104E" w:rsidRPr="00477EDE" w:rsidRDefault="00C1104E" w:rsidP="00C1104E">
            <w:pPr>
              <w:jc w:val="right"/>
              <w:rPr>
                <w:rFonts w:asciiTheme="minorHAnsi" w:hAnsiTheme="minorHAnsi"/>
                <w:sz w:val="24"/>
                <w:szCs w:val="24"/>
                <w:rPrChange w:id="582" w:author="Author">
                  <w:rPr>
                    <w:rFonts w:ascii="Calibri" w:hAnsi="Calibri"/>
                    <w:sz w:val="24"/>
                    <w:szCs w:val="24"/>
                  </w:rPr>
                </w:rPrChange>
              </w:rPr>
            </w:pPr>
            <w:r w:rsidRPr="00477EDE">
              <w:rPr>
                <w:rFonts w:asciiTheme="minorHAnsi" w:hAnsiTheme="minorHAnsi"/>
                <w:sz w:val="24"/>
                <w:szCs w:val="24"/>
                <w:rPrChange w:id="583" w:author="Author">
                  <w:rPr>
                    <w:rFonts w:ascii="Calibri" w:hAnsi="Calibri" w:cs="Courier New"/>
                    <w:sz w:val="24"/>
                    <w:szCs w:val="24"/>
                  </w:rPr>
                </w:rPrChange>
              </w:rPr>
              <w:t>2.240</w:t>
            </w:r>
          </w:p>
        </w:tc>
      </w:tr>
      <w:tr w:rsidR="00C1104E" w:rsidRPr="0043758F" w14:paraId="291D4D80"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791A1F4B" w14:textId="77777777" w:rsidR="00C1104E" w:rsidRPr="00477EDE" w:rsidRDefault="00C1104E" w:rsidP="00C1104E">
            <w:pPr>
              <w:rPr>
                <w:rFonts w:asciiTheme="minorHAnsi" w:hAnsiTheme="minorHAnsi"/>
                <w:sz w:val="24"/>
                <w:szCs w:val="24"/>
                <w:rPrChange w:id="584" w:author="Author">
                  <w:rPr>
                    <w:rFonts w:ascii="Cambria" w:hAnsi="Cambria"/>
                    <w:sz w:val="24"/>
                    <w:szCs w:val="24"/>
                  </w:rPr>
                </w:rPrChange>
              </w:rPr>
            </w:pPr>
            <w:r w:rsidRPr="00477EDE">
              <w:rPr>
                <w:rFonts w:asciiTheme="minorHAnsi" w:hAnsiTheme="minorHAnsi"/>
                <w:sz w:val="24"/>
                <w:szCs w:val="24"/>
                <w:rPrChange w:id="585" w:author="Author">
                  <w:rPr>
                    <w:rFonts w:ascii="Cambria" w:hAnsi="Cambria" w:cs="Courier New"/>
                    <w:sz w:val="24"/>
                    <w:szCs w:val="24"/>
                  </w:rPr>
                </w:rPrChange>
              </w:rPr>
              <w:t>Holbrook</w:t>
            </w:r>
          </w:p>
        </w:tc>
        <w:tc>
          <w:tcPr>
            <w:tcW w:w="1667" w:type="dxa"/>
            <w:tcBorders>
              <w:top w:val="nil"/>
              <w:left w:val="nil"/>
              <w:bottom w:val="nil"/>
              <w:right w:val="nil"/>
            </w:tcBorders>
            <w:shd w:val="clear" w:color="auto" w:fill="auto"/>
            <w:noWrap/>
            <w:vAlign w:val="bottom"/>
            <w:hideMark/>
          </w:tcPr>
          <w:p w14:paraId="7A2F7030" w14:textId="3B9DD1BB" w:rsidR="00C1104E" w:rsidRPr="00477EDE" w:rsidRDefault="00477EDE" w:rsidP="00477EDE">
            <w:pPr>
              <w:keepNext/>
              <w:keepLines/>
              <w:spacing w:before="200"/>
              <w:jc w:val="right"/>
              <w:outlineLvl w:val="8"/>
              <w:rPr>
                <w:rFonts w:asciiTheme="minorHAnsi" w:hAnsiTheme="minorHAnsi"/>
                <w:sz w:val="24"/>
                <w:szCs w:val="24"/>
                <w:rPrChange w:id="586" w:author="Author">
                  <w:rPr>
                    <w:rFonts w:ascii="Calibri" w:eastAsiaTheme="majorEastAsia" w:hAnsi="Calibri" w:cstheme="majorBidi"/>
                    <w:i/>
                    <w:iCs/>
                    <w:color w:val="404040" w:themeColor="text1" w:themeTint="BF"/>
                    <w:sz w:val="24"/>
                    <w:szCs w:val="24"/>
                  </w:rPr>
                </w:rPrChange>
              </w:rPr>
            </w:pPr>
            <w:ins w:id="587" w:author="Author">
              <w:r w:rsidRPr="00477EDE">
                <w:rPr>
                  <w:rFonts w:asciiTheme="minorHAnsi" w:hAnsiTheme="minorHAnsi" w:cs="Monaco"/>
                  <w:sz w:val="24"/>
                  <w:szCs w:val="24"/>
                  <w:rPrChange w:id="588" w:author="Author">
                    <w:rPr>
                      <w:rFonts w:ascii="Monaco" w:hAnsi="Monaco" w:cs="Monaco"/>
                      <w:sz w:val="24"/>
                      <w:szCs w:val="24"/>
                    </w:rPr>
                  </w:rPrChange>
                </w:rPr>
                <w:t>0.015</w:t>
              </w:r>
            </w:ins>
            <w:del w:id="589" w:author="Author">
              <w:r w:rsidR="00C1104E" w:rsidRPr="00477EDE" w:rsidDel="00477EDE">
                <w:rPr>
                  <w:rFonts w:asciiTheme="minorHAnsi" w:hAnsiTheme="minorHAnsi"/>
                  <w:sz w:val="24"/>
                  <w:szCs w:val="24"/>
                  <w:rPrChange w:id="590" w:author="Author">
                    <w:rPr>
                      <w:rFonts w:ascii="Calibri" w:hAnsi="Calibri" w:cs="Courier New"/>
                      <w:sz w:val="24"/>
                      <w:szCs w:val="24"/>
                    </w:rPr>
                  </w:rPrChange>
                </w:rPr>
                <w:delText>0.</w:delText>
              </w:r>
            </w:del>
            <w:ins w:id="591" w:author="Author">
              <w:r w:rsidRPr="00477EDE" w:rsidDel="00477EDE">
                <w:rPr>
                  <w:rFonts w:asciiTheme="minorHAnsi" w:hAnsiTheme="minorHAnsi"/>
                  <w:sz w:val="24"/>
                  <w:szCs w:val="24"/>
                  <w:rPrChange w:id="592" w:author="Author">
                    <w:rPr>
                      <w:rFonts w:ascii="Calibri" w:hAnsi="Calibri" w:cs="Courier New"/>
                      <w:sz w:val="24"/>
                      <w:szCs w:val="24"/>
                    </w:rPr>
                  </w:rPrChange>
                </w:rPr>
                <w:t xml:space="preserve"> </w:t>
              </w:r>
            </w:ins>
            <w:del w:id="593" w:author="Author">
              <w:r w:rsidR="00C1104E" w:rsidRPr="00477EDE" w:rsidDel="00477EDE">
                <w:rPr>
                  <w:rFonts w:asciiTheme="minorHAnsi" w:hAnsiTheme="minorHAnsi"/>
                  <w:sz w:val="24"/>
                  <w:szCs w:val="24"/>
                  <w:rPrChange w:id="594" w:author="Author">
                    <w:rPr>
                      <w:rFonts w:ascii="Calibri" w:hAnsi="Calibri" w:cs="Courier New"/>
                      <w:sz w:val="24"/>
                      <w:szCs w:val="24"/>
                    </w:rPr>
                  </w:rPrChange>
                </w:rPr>
                <w:delText>0</w:delText>
              </w:r>
            </w:del>
            <w:ins w:id="595" w:author="Author">
              <w:del w:id="596" w:author="Author">
                <w:r w:rsidR="00A745C0" w:rsidRPr="00477EDE" w:rsidDel="00477EDE">
                  <w:rPr>
                    <w:rFonts w:asciiTheme="minorHAnsi" w:hAnsiTheme="minorHAnsi"/>
                    <w:sz w:val="24"/>
                    <w:szCs w:val="24"/>
                    <w:rPrChange w:id="597" w:author="Author">
                      <w:rPr>
                        <w:rFonts w:ascii="Calibri" w:hAnsi="Calibri" w:cs="Courier New"/>
                        <w:sz w:val="24"/>
                        <w:szCs w:val="24"/>
                      </w:rPr>
                    </w:rPrChange>
                  </w:rPr>
                  <w:delText>31</w:delText>
                </w:r>
              </w:del>
            </w:ins>
            <w:del w:id="598" w:author="Author">
              <w:r w:rsidR="00C1104E" w:rsidRPr="00477EDE" w:rsidDel="00A745C0">
                <w:rPr>
                  <w:rFonts w:asciiTheme="minorHAnsi" w:hAnsiTheme="minorHAnsi"/>
                  <w:sz w:val="24"/>
                  <w:szCs w:val="24"/>
                  <w:rPrChange w:id="599" w:author="Author">
                    <w:rPr>
                      <w:rFonts w:ascii="Calibri" w:hAnsi="Calibri" w:cs="Courier New"/>
                      <w:sz w:val="24"/>
                      <w:szCs w:val="24"/>
                    </w:rPr>
                  </w:rPrChange>
                </w:rPr>
                <w:delText>29</w:delText>
              </w:r>
            </w:del>
          </w:p>
        </w:tc>
        <w:tc>
          <w:tcPr>
            <w:tcW w:w="1241" w:type="dxa"/>
            <w:tcBorders>
              <w:top w:val="nil"/>
              <w:left w:val="nil"/>
              <w:bottom w:val="nil"/>
              <w:right w:val="nil"/>
            </w:tcBorders>
            <w:shd w:val="clear" w:color="auto" w:fill="auto"/>
            <w:noWrap/>
            <w:vAlign w:val="bottom"/>
            <w:hideMark/>
          </w:tcPr>
          <w:p w14:paraId="08EFC9AB" w14:textId="77777777" w:rsidR="00C1104E" w:rsidRPr="00477EDE" w:rsidRDefault="00C1104E" w:rsidP="00C1104E">
            <w:pPr>
              <w:jc w:val="right"/>
              <w:rPr>
                <w:rFonts w:asciiTheme="minorHAnsi" w:hAnsiTheme="minorHAnsi"/>
                <w:sz w:val="24"/>
                <w:szCs w:val="24"/>
                <w:rPrChange w:id="600" w:author="Author">
                  <w:rPr>
                    <w:rFonts w:ascii="Calibri" w:hAnsi="Calibri"/>
                    <w:sz w:val="24"/>
                    <w:szCs w:val="24"/>
                  </w:rPr>
                </w:rPrChange>
              </w:rPr>
            </w:pPr>
            <w:r w:rsidRPr="00477EDE">
              <w:rPr>
                <w:rFonts w:asciiTheme="minorHAnsi" w:hAnsiTheme="minorHAnsi"/>
                <w:sz w:val="24"/>
                <w:szCs w:val="24"/>
                <w:rPrChange w:id="601" w:author="Author">
                  <w:rPr>
                    <w:rFonts w:ascii="Calibri" w:hAnsi="Calibri" w:cs="Courier New"/>
                    <w:sz w:val="24"/>
                    <w:szCs w:val="24"/>
                  </w:rPr>
                </w:rPrChange>
              </w:rPr>
              <w:t>2.144</w:t>
            </w:r>
          </w:p>
        </w:tc>
        <w:tc>
          <w:tcPr>
            <w:tcW w:w="1129" w:type="dxa"/>
            <w:gridSpan w:val="2"/>
            <w:tcBorders>
              <w:top w:val="nil"/>
              <w:left w:val="nil"/>
              <w:bottom w:val="nil"/>
              <w:right w:val="nil"/>
            </w:tcBorders>
            <w:shd w:val="clear" w:color="auto" w:fill="auto"/>
            <w:noWrap/>
            <w:vAlign w:val="bottom"/>
            <w:hideMark/>
          </w:tcPr>
          <w:p w14:paraId="72184BB5" w14:textId="77777777" w:rsidR="00C1104E" w:rsidRPr="00477EDE" w:rsidRDefault="00C1104E" w:rsidP="00C1104E">
            <w:pPr>
              <w:jc w:val="right"/>
              <w:rPr>
                <w:rFonts w:asciiTheme="minorHAnsi" w:hAnsiTheme="minorHAnsi"/>
                <w:sz w:val="24"/>
                <w:szCs w:val="24"/>
                <w:rPrChange w:id="602" w:author="Author">
                  <w:rPr>
                    <w:rFonts w:ascii="Calibri" w:hAnsi="Calibri"/>
                    <w:sz w:val="24"/>
                    <w:szCs w:val="24"/>
                  </w:rPr>
                </w:rPrChange>
              </w:rPr>
            </w:pPr>
            <w:r w:rsidRPr="00477EDE">
              <w:rPr>
                <w:rFonts w:asciiTheme="minorHAnsi" w:hAnsiTheme="minorHAnsi"/>
                <w:sz w:val="24"/>
                <w:szCs w:val="24"/>
                <w:rPrChange w:id="603" w:author="Author">
                  <w:rPr>
                    <w:rFonts w:ascii="Calibri" w:hAnsi="Calibri" w:cs="Courier New"/>
                    <w:sz w:val="24"/>
                    <w:szCs w:val="24"/>
                  </w:rPr>
                </w:rPrChange>
              </w:rPr>
              <w:t>1.734</w:t>
            </w:r>
          </w:p>
        </w:tc>
      </w:tr>
      <w:tr w:rsidR="00C1104E" w:rsidRPr="0043758F" w14:paraId="66FD935B"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6432ECF5" w14:textId="77777777" w:rsidR="00C1104E" w:rsidRPr="00477EDE" w:rsidRDefault="00C1104E" w:rsidP="00C1104E">
            <w:pPr>
              <w:rPr>
                <w:rFonts w:asciiTheme="minorHAnsi" w:hAnsiTheme="minorHAnsi"/>
                <w:sz w:val="24"/>
                <w:szCs w:val="24"/>
                <w:rPrChange w:id="604" w:author="Author">
                  <w:rPr>
                    <w:rFonts w:ascii="Cambria" w:hAnsi="Cambria"/>
                    <w:sz w:val="24"/>
                    <w:szCs w:val="24"/>
                  </w:rPr>
                </w:rPrChange>
              </w:rPr>
            </w:pPr>
            <w:r w:rsidRPr="00477EDE">
              <w:rPr>
                <w:rFonts w:asciiTheme="minorHAnsi" w:hAnsiTheme="minorHAnsi"/>
                <w:sz w:val="24"/>
                <w:szCs w:val="24"/>
                <w:rPrChange w:id="605" w:author="Author">
                  <w:rPr>
                    <w:rFonts w:ascii="Cambria" w:hAnsi="Cambria" w:cs="Courier New"/>
                    <w:sz w:val="24"/>
                    <w:szCs w:val="24"/>
                  </w:rPr>
                </w:rPrChange>
              </w:rPr>
              <w:t>Lewis-Beck/</w:t>
            </w:r>
            <w:proofErr w:type="spellStart"/>
            <w:r w:rsidRPr="00477EDE">
              <w:rPr>
                <w:rFonts w:asciiTheme="minorHAnsi" w:hAnsiTheme="minorHAnsi"/>
                <w:sz w:val="24"/>
                <w:szCs w:val="24"/>
                <w:rPrChange w:id="606" w:author="Author">
                  <w:rPr>
                    <w:rFonts w:ascii="Cambria" w:hAnsi="Cambria" w:cs="Courier New"/>
                    <w:sz w:val="24"/>
                    <w:szCs w:val="24"/>
                  </w:rPr>
                </w:rPrChange>
              </w:rPr>
              <w:t>Tien</w:t>
            </w:r>
            <w:proofErr w:type="spellEnd"/>
            <w:r w:rsidRPr="00477EDE">
              <w:rPr>
                <w:rFonts w:asciiTheme="minorHAnsi" w:hAnsiTheme="minorHAnsi"/>
                <w:sz w:val="24"/>
                <w:szCs w:val="24"/>
                <w:rPrChange w:id="607" w:author="Author">
                  <w:rPr>
                    <w:rFonts w:ascii="Cambria" w:hAnsi="Cambria" w:cs="Courier New"/>
                    <w:sz w:val="24"/>
                    <w:szCs w:val="24"/>
                  </w:rPr>
                </w:rPrChange>
              </w:rPr>
              <w:t xml:space="preserve"> (Jobs)</w:t>
            </w:r>
          </w:p>
        </w:tc>
        <w:tc>
          <w:tcPr>
            <w:tcW w:w="1667" w:type="dxa"/>
            <w:tcBorders>
              <w:top w:val="nil"/>
              <w:left w:val="nil"/>
              <w:bottom w:val="nil"/>
              <w:right w:val="nil"/>
            </w:tcBorders>
            <w:shd w:val="clear" w:color="auto" w:fill="auto"/>
            <w:noWrap/>
            <w:vAlign w:val="bottom"/>
            <w:hideMark/>
          </w:tcPr>
          <w:p w14:paraId="10B95B75" w14:textId="4A75344F" w:rsidR="00C1104E" w:rsidRPr="00477EDE" w:rsidRDefault="00477EDE" w:rsidP="00477EDE">
            <w:pPr>
              <w:keepNext/>
              <w:keepLines/>
              <w:spacing w:before="200"/>
              <w:jc w:val="right"/>
              <w:outlineLvl w:val="8"/>
              <w:rPr>
                <w:rFonts w:asciiTheme="minorHAnsi" w:hAnsiTheme="minorHAnsi"/>
                <w:sz w:val="24"/>
                <w:szCs w:val="24"/>
                <w:rPrChange w:id="608" w:author="Author">
                  <w:rPr>
                    <w:rFonts w:ascii="Calibri" w:eastAsiaTheme="majorEastAsia" w:hAnsi="Calibri" w:cstheme="majorBidi"/>
                    <w:i/>
                    <w:iCs/>
                    <w:color w:val="404040" w:themeColor="text1" w:themeTint="BF"/>
                    <w:sz w:val="24"/>
                    <w:szCs w:val="24"/>
                  </w:rPr>
                </w:rPrChange>
              </w:rPr>
            </w:pPr>
            <w:ins w:id="609" w:author="Author">
              <w:r w:rsidRPr="00477EDE">
                <w:rPr>
                  <w:rFonts w:asciiTheme="minorHAnsi" w:hAnsiTheme="minorHAnsi" w:cs="Monaco"/>
                  <w:sz w:val="24"/>
                  <w:szCs w:val="24"/>
                  <w:rPrChange w:id="610" w:author="Author">
                    <w:rPr>
                      <w:rFonts w:ascii="Monaco" w:hAnsi="Monaco" w:cs="Monaco"/>
                      <w:sz w:val="24"/>
                      <w:szCs w:val="24"/>
                    </w:rPr>
                  </w:rPrChange>
                </w:rPr>
                <w:t>0.039</w:t>
              </w:r>
            </w:ins>
            <w:del w:id="611" w:author="Author">
              <w:r w:rsidR="00C1104E" w:rsidRPr="00477EDE" w:rsidDel="00477EDE">
                <w:rPr>
                  <w:rFonts w:asciiTheme="minorHAnsi" w:hAnsiTheme="minorHAnsi"/>
                  <w:sz w:val="24"/>
                  <w:szCs w:val="24"/>
                  <w:rPrChange w:id="612" w:author="Author">
                    <w:rPr>
                      <w:rFonts w:ascii="Calibri" w:hAnsi="Calibri" w:cs="Courier New"/>
                      <w:sz w:val="24"/>
                      <w:szCs w:val="24"/>
                    </w:rPr>
                  </w:rPrChange>
                </w:rPr>
                <w:delText>0.</w:delText>
              </w:r>
            </w:del>
            <w:ins w:id="613" w:author="Author">
              <w:r w:rsidRPr="00477EDE" w:rsidDel="00477EDE">
                <w:rPr>
                  <w:rFonts w:asciiTheme="minorHAnsi" w:hAnsiTheme="minorHAnsi"/>
                  <w:sz w:val="24"/>
                  <w:szCs w:val="24"/>
                  <w:rPrChange w:id="614" w:author="Author">
                    <w:rPr>
                      <w:rFonts w:ascii="Calibri" w:hAnsi="Calibri" w:cs="Courier New"/>
                      <w:sz w:val="24"/>
                      <w:szCs w:val="24"/>
                    </w:rPr>
                  </w:rPrChange>
                </w:rPr>
                <w:t xml:space="preserve"> </w:t>
              </w:r>
            </w:ins>
            <w:del w:id="615" w:author="Author">
              <w:r w:rsidR="00C1104E" w:rsidRPr="00477EDE" w:rsidDel="00477EDE">
                <w:rPr>
                  <w:rFonts w:asciiTheme="minorHAnsi" w:hAnsiTheme="minorHAnsi"/>
                  <w:sz w:val="24"/>
                  <w:szCs w:val="24"/>
                  <w:rPrChange w:id="616" w:author="Author">
                    <w:rPr>
                      <w:rFonts w:ascii="Calibri" w:hAnsi="Calibri" w:cs="Courier New"/>
                      <w:sz w:val="24"/>
                      <w:szCs w:val="24"/>
                    </w:rPr>
                  </w:rPrChange>
                </w:rPr>
                <w:delText>0</w:delText>
              </w:r>
            </w:del>
            <w:ins w:id="617" w:author="Author">
              <w:del w:id="618" w:author="Author">
                <w:r w:rsidR="00A745C0" w:rsidRPr="00477EDE" w:rsidDel="00477EDE">
                  <w:rPr>
                    <w:rFonts w:asciiTheme="minorHAnsi" w:hAnsiTheme="minorHAnsi"/>
                    <w:sz w:val="24"/>
                    <w:szCs w:val="24"/>
                    <w:rPrChange w:id="619" w:author="Author">
                      <w:rPr>
                        <w:rFonts w:ascii="Calibri" w:hAnsi="Calibri" w:cs="Courier New"/>
                        <w:sz w:val="24"/>
                        <w:szCs w:val="24"/>
                      </w:rPr>
                    </w:rPrChange>
                  </w:rPr>
                  <w:delText>73</w:delText>
                </w:r>
              </w:del>
            </w:ins>
            <w:del w:id="620" w:author="Author">
              <w:r w:rsidR="00C1104E" w:rsidRPr="00477EDE" w:rsidDel="00A745C0">
                <w:rPr>
                  <w:rFonts w:asciiTheme="minorHAnsi" w:hAnsiTheme="minorHAnsi"/>
                  <w:sz w:val="24"/>
                  <w:szCs w:val="24"/>
                  <w:rPrChange w:id="621" w:author="Author">
                    <w:rPr>
                      <w:rFonts w:ascii="Calibri" w:hAnsi="Calibri" w:cs="Courier New"/>
                      <w:sz w:val="24"/>
                      <w:szCs w:val="24"/>
                    </w:rPr>
                  </w:rPrChange>
                </w:rPr>
                <w:delText>63</w:delText>
              </w:r>
            </w:del>
          </w:p>
        </w:tc>
        <w:tc>
          <w:tcPr>
            <w:tcW w:w="1241" w:type="dxa"/>
            <w:tcBorders>
              <w:top w:val="nil"/>
              <w:left w:val="nil"/>
              <w:bottom w:val="nil"/>
              <w:right w:val="nil"/>
            </w:tcBorders>
            <w:shd w:val="clear" w:color="auto" w:fill="auto"/>
            <w:noWrap/>
            <w:vAlign w:val="bottom"/>
            <w:hideMark/>
          </w:tcPr>
          <w:p w14:paraId="31F652EC" w14:textId="77777777" w:rsidR="00C1104E" w:rsidRPr="00477EDE" w:rsidRDefault="00C1104E" w:rsidP="00C1104E">
            <w:pPr>
              <w:jc w:val="right"/>
              <w:rPr>
                <w:rFonts w:asciiTheme="minorHAnsi" w:hAnsiTheme="minorHAnsi"/>
                <w:sz w:val="24"/>
                <w:szCs w:val="24"/>
                <w:rPrChange w:id="622" w:author="Author">
                  <w:rPr>
                    <w:rFonts w:ascii="Calibri" w:hAnsi="Calibri"/>
                    <w:sz w:val="24"/>
                    <w:szCs w:val="24"/>
                  </w:rPr>
                </w:rPrChange>
              </w:rPr>
            </w:pPr>
            <w:r w:rsidRPr="00477EDE">
              <w:rPr>
                <w:rFonts w:asciiTheme="minorHAnsi" w:hAnsiTheme="minorHAnsi"/>
                <w:sz w:val="24"/>
                <w:szCs w:val="24"/>
                <w:rPrChange w:id="623" w:author="Author">
                  <w:rPr>
                    <w:rFonts w:ascii="Calibri" w:hAnsi="Calibri" w:cs="Courier New"/>
                    <w:sz w:val="24"/>
                    <w:szCs w:val="24"/>
                  </w:rPr>
                </w:rPrChange>
              </w:rPr>
              <w:t>1.264</w:t>
            </w:r>
          </w:p>
        </w:tc>
        <w:tc>
          <w:tcPr>
            <w:tcW w:w="1129" w:type="dxa"/>
            <w:gridSpan w:val="2"/>
            <w:tcBorders>
              <w:top w:val="nil"/>
              <w:left w:val="nil"/>
              <w:bottom w:val="nil"/>
              <w:right w:val="nil"/>
            </w:tcBorders>
            <w:shd w:val="clear" w:color="auto" w:fill="auto"/>
            <w:noWrap/>
            <w:vAlign w:val="bottom"/>
            <w:hideMark/>
          </w:tcPr>
          <w:p w14:paraId="51D80325" w14:textId="77777777" w:rsidR="00C1104E" w:rsidRPr="00477EDE" w:rsidRDefault="00C1104E" w:rsidP="00C1104E">
            <w:pPr>
              <w:jc w:val="right"/>
              <w:rPr>
                <w:rFonts w:asciiTheme="minorHAnsi" w:hAnsiTheme="minorHAnsi"/>
                <w:sz w:val="24"/>
                <w:szCs w:val="24"/>
                <w:rPrChange w:id="624" w:author="Author">
                  <w:rPr>
                    <w:rFonts w:ascii="Calibri" w:hAnsi="Calibri"/>
                    <w:sz w:val="24"/>
                    <w:szCs w:val="24"/>
                  </w:rPr>
                </w:rPrChange>
              </w:rPr>
            </w:pPr>
            <w:r w:rsidRPr="00477EDE">
              <w:rPr>
                <w:rFonts w:asciiTheme="minorHAnsi" w:hAnsiTheme="minorHAnsi"/>
                <w:sz w:val="24"/>
                <w:szCs w:val="24"/>
                <w:rPrChange w:id="625" w:author="Author">
                  <w:rPr>
                    <w:rFonts w:ascii="Calibri" w:hAnsi="Calibri" w:cs="Courier New"/>
                    <w:sz w:val="24"/>
                    <w:szCs w:val="24"/>
                  </w:rPr>
                </w:rPrChange>
              </w:rPr>
              <w:t>1.050</w:t>
            </w:r>
          </w:p>
        </w:tc>
      </w:tr>
      <w:tr w:rsidR="00477EDE" w:rsidRPr="0043758F" w14:paraId="3C198450" w14:textId="77777777" w:rsidTr="00477EDE">
        <w:trPr>
          <w:trHeight w:val="300"/>
          <w:jc w:val="center"/>
          <w:ins w:id="626" w:author="Author"/>
        </w:trPr>
        <w:tc>
          <w:tcPr>
            <w:tcW w:w="2775" w:type="dxa"/>
            <w:tcBorders>
              <w:top w:val="nil"/>
              <w:left w:val="nil"/>
              <w:bottom w:val="nil"/>
              <w:right w:val="nil"/>
            </w:tcBorders>
            <w:shd w:val="clear" w:color="auto" w:fill="auto"/>
            <w:noWrap/>
            <w:vAlign w:val="center"/>
          </w:tcPr>
          <w:p w14:paraId="60D9EC27" w14:textId="2ADD5A60" w:rsidR="00477EDE" w:rsidRPr="00477EDE" w:rsidRDefault="00477EDE" w:rsidP="00C1104E">
            <w:pPr>
              <w:keepNext/>
              <w:keepLines/>
              <w:spacing w:before="200"/>
              <w:outlineLvl w:val="8"/>
              <w:rPr>
                <w:ins w:id="627" w:author="Author"/>
                <w:rFonts w:asciiTheme="minorHAnsi" w:hAnsiTheme="minorHAnsi"/>
                <w:sz w:val="24"/>
                <w:szCs w:val="24"/>
                <w:rPrChange w:id="628" w:author="Author">
                  <w:rPr>
                    <w:ins w:id="629" w:author="Author"/>
                    <w:rFonts w:ascii="Cambria" w:eastAsiaTheme="majorEastAsia" w:hAnsi="Cambria" w:cstheme="majorBidi"/>
                    <w:i/>
                    <w:iCs/>
                    <w:color w:val="404040" w:themeColor="text1" w:themeTint="BF"/>
                    <w:sz w:val="24"/>
                    <w:szCs w:val="24"/>
                  </w:rPr>
                </w:rPrChange>
              </w:rPr>
            </w:pPr>
            <w:ins w:id="630" w:author="Author">
              <w:r w:rsidRPr="00477EDE">
                <w:rPr>
                  <w:rFonts w:asciiTheme="minorHAnsi" w:hAnsiTheme="minorHAnsi"/>
                  <w:sz w:val="24"/>
                  <w:szCs w:val="24"/>
                  <w:rPrChange w:id="631" w:author="Author">
                    <w:rPr>
                      <w:rFonts w:ascii="Cambria" w:hAnsi="Cambria" w:cs="Courier New"/>
                      <w:sz w:val="24"/>
                      <w:szCs w:val="24"/>
                    </w:rPr>
                  </w:rPrChange>
                </w:rPr>
                <w:t>Lockerbie</w:t>
              </w:r>
            </w:ins>
          </w:p>
        </w:tc>
        <w:tc>
          <w:tcPr>
            <w:tcW w:w="1667" w:type="dxa"/>
            <w:tcBorders>
              <w:top w:val="nil"/>
              <w:left w:val="nil"/>
              <w:bottom w:val="nil"/>
              <w:right w:val="nil"/>
            </w:tcBorders>
            <w:shd w:val="clear" w:color="auto" w:fill="auto"/>
            <w:noWrap/>
            <w:vAlign w:val="bottom"/>
          </w:tcPr>
          <w:p w14:paraId="23457AD2" w14:textId="08E0CCDA" w:rsidR="00477EDE" w:rsidRPr="00477EDE" w:rsidRDefault="00477EDE" w:rsidP="00477EDE">
            <w:pPr>
              <w:keepNext/>
              <w:keepLines/>
              <w:spacing w:before="200"/>
              <w:jc w:val="right"/>
              <w:outlineLvl w:val="8"/>
              <w:rPr>
                <w:ins w:id="632" w:author="Author"/>
                <w:rFonts w:asciiTheme="minorHAnsi" w:hAnsiTheme="minorHAnsi" w:cs="Monaco"/>
                <w:sz w:val="24"/>
                <w:szCs w:val="24"/>
                <w:rPrChange w:id="633" w:author="Author">
                  <w:rPr>
                    <w:ins w:id="634" w:author="Author"/>
                    <w:rFonts w:ascii="Monaco" w:eastAsiaTheme="majorEastAsia" w:hAnsi="Monaco" w:cs="Monaco"/>
                    <w:i/>
                    <w:iCs/>
                    <w:color w:val="404040" w:themeColor="text1" w:themeTint="BF"/>
                  </w:rPr>
                </w:rPrChange>
              </w:rPr>
            </w:pPr>
            <w:ins w:id="635" w:author="Author">
              <w:r w:rsidRPr="00477EDE">
                <w:rPr>
                  <w:rFonts w:asciiTheme="minorHAnsi" w:hAnsiTheme="minorHAnsi" w:cs="Monaco"/>
                  <w:sz w:val="24"/>
                  <w:szCs w:val="24"/>
                  <w:rPrChange w:id="636" w:author="Author">
                    <w:rPr>
                      <w:rFonts w:ascii="Monaco" w:hAnsi="Monaco" w:cs="Monaco"/>
                      <w:sz w:val="24"/>
                      <w:szCs w:val="24"/>
                    </w:rPr>
                  </w:rPrChange>
                </w:rPr>
                <w:t>0.009</w:t>
              </w:r>
              <w:r w:rsidRPr="00477EDE" w:rsidDel="00477EDE">
                <w:rPr>
                  <w:rFonts w:asciiTheme="minorHAnsi" w:hAnsiTheme="minorHAnsi"/>
                  <w:sz w:val="24"/>
                  <w:szCs w:val="24"/>
                  <w:rPrChange w:id="637" w:author="Author">
                    <w:rPr>
                      <w:rFonts w:ascii="Calibri" w:hAnsi="Calibri" w:cs="Courier New"/>
                      <w:sz w:val="24"/>
                      <w:szCs w:val="24"/>
                    </w:rPr>
                  </w:rPrChange>
                </w:rPr>
                <w:t xml:space="preserve"> </w:t>
              </w:r>
            </w:ins>
          </w:p>
        </w:tc>
        <w:tc>
          <w:tcPr>
            <w:tcW w:w="1241" w:type="dxa"/>
            <w:tcBorders>
              <w:top w:val="nil"/>
              <w:left w:val="nil"/>
              <w:bottom w:val="nil"/>
              <w:right w:val="nil"/>
            </w:tcBorders>
            <w:shd w:val="clear" w:color="auto" w:fill="auto"/>
            <w:noWrap/>
            <w:vAlign w:val="bottom"/>
          </w:tcPr>
          <w:p w14:paraId="3B859E49" w14:textId="331F6E9C" w:rsidR="00477EDE" w:rsidRPr="00477EDE" w:rsidRDefault="00477EDE" w:rsidP="00C1104E">
            <w:pPr>
              <w:keepNext/>
              <w:keepLines/>
              <w:spacing w:before="200"/>
              <w:jc w:val="right"/>
              <w:outlineLvl w:val="8"/>
              <w:rPr>
                <w:ins w:id="638" w:author="Author"/>
                <w:rFonts w:asciiTheme="minorHAnsi" w:hAnsiTheme="minorHAnsi"/>
                <w:sz w:val="24"/>
                <w:szCs w:val="24"/>
                <w:rPrChange w:id="639" w:author="Author">
                  <w:rPr>
                    <w:ins w:id="640" w:author="Author"/>
                    <w:rFonts w:ascii="Calibri" w:eastAsiaTheme="majorEastAsia" w:hAnsi="Calibri" w:cstheme="majorBidi"/>
                    <w:i/>
                    <w:iCs/>
                    <w:color w:val="404040" w:themeColor="text1" w:themeTint="BF"/>
                    <w:sz w:val="24"/>
                    <w:szCs w:val="24"/>
                  </w:rPr>
                </w:rPrChange>
              </w:rPr>
            </w:pPr>
            <w:ins w:id="641" w:author="Author">
              <w:r w:rsidRPr="00477EDE">
                <w:rPr>
                  <w:rFonts w:asciiTheme="minorHAnsi" w:hAnsiTheme="minorHAnsi"/>
                  <w:sz w:val="24"/>
                  <w:szCs w:val="24"/>
                  <w:rPrChange w:id="642" w:author="Author">
                    <w:rPr>
                      <w:rFonts w:ascii="Calibri" w:hAnsi="Calibri" w:cs="Courier New"/>
                      <w:sz w:val="24"/>
                      <w:szCs w:val="24"/>
                    </w:rPr>
                  </w:rPrChange>
                </w:rPr>
                <w:t>3.943</w:t>
              </w:r>
            </w:ins>
          </w:p>
        </w:tc>
        <w:tc>
          <w:tcPr>
            <w:tcW w:w="1129" w:type="dxa"/>
            <w:gridSpan w:val="2"/>
            <w:tcBorders>
              <w:top w:val="nil"/>
              <w:left w:val="nil"/>
              <w:bottom w:val="nil"/>
              <w:right w:val="nil"/>
            </w:tcBorders>
            <w:shd w:val="clear" w:color="auto" w:fill="auto"/>
            <w:noWrap/>
            <w:vAlign w:val="bottom"/>
          </w:tcPr>
          <w:p w14:paraId="101621C0" w14:textId="57E31EFA" w:rsidR="00477EDE" w:rsidRPr="00477EDE" w:rsidRDefault="00477EDE" w:rsidP="00C1104E">
            <w:pPr>
              <w:keepNext/>
              <w:keepLines/>
              <w:spacing w:before="200"/>
              <w:jc w:val="right"/>
              <w:outlineLvl w:val="8"/>
              <w:rPr>
                <w:ins w:id="643" w:author="Author"/>
                <w:rFonts w:asciiTheme="minorHAnsi" w:hAnsiTheme="minorHAnsi"/>
                <w:sz w:val="24"/>
                <w:szCs w:val="24"/>
                <w:rPrChange w:id="644" w:author="Author">
                  <w:rPr>
                    <w:ins w:id="645" w:author="Author"/>
                    <w:rFonts w:ascii="Calibri" w:eastAsiaTheme="majorEastAsia" w:hAnsi="Calibri" w:cstheme="majorBidi"/>
                    <w:i/>
                    <w:iCs/>
                    <w:color w:val="404040" w:themeColor="text1" w:themeTint="BF"/>
                    <w:sz w:val="24"/>
                    <w:szCs w:val="24"/>
                  </w:rPr>
                </w:rPrChange>
              </w:rPr>
            </w:pPr>
            <w:ins w:id="646" w:author="Author">
              <w:r w:rsidRPr="00477EDE">
                <w:rPr>
                  <w:rFonts w:asciiTheme="minorHAnsi" w:hAnsiTheme="minorHAnsi"/>
                  <w:sz w:val="24"/>
                  <w:szCs w:val="24"/>
                  <w:rPrChange w:id="647" w:author="Author">
                    <w:rPr>
                      <w:rFonts w:ascii="Calibri" w:hAnsi="Calibri" w:cs="Courier New"/>
                      <w:sz w:val="24"/>
                      <w:szCs w:val="24"/>
                    </w:rPr>
                  </w:rPrChange>
                </w:rPr>
                <w:t>3.329</w:t>
              </w:r>
            </w:ins>
          </w:p>
        </w:tc>
      </w:tr>
      <w:tr w:rsidR="00477EDE" w:rsidRPr="0043758F" w14:paraId="394562D8" w14:textId="77777777" w:rsidTr="00477EDE">
        <w:trPr>
          <w:trHeight w:val="320"/>
          <w:jc w:val="center"/>
        </w:trPr>
        <w:tc>
          <w:tcPr>
            <w:tcW w:w="2775" w:type="dxa"/>
            <w:tcBorders>
              <w:top w:val="nil"/>
              <w:left w:val="nil"/>
              <w:bottom w:val="single" w:sz="8" w:space="0" w:color="auto"/>
              <w:right w:val="nil"/>
            </w:tcBorders>
            <w:shd w:val="clear" w:color="auto" w:fill="auto"/>
            <w:noWrap/>
            <w:vAlign w:val="center"/>
            <w:hideMark/>
          </w:tcPr>
          <w:p w14:paraId="290AFFFF" w14:textId="188669F3" w:rsidR="00477EDE" w:rsidRPr="00477EDE" w:rsidRDefault="00477EDE" w:rsidP="00C1104E">
            <w:pPr>
              <w:keepNext/>
              <w:keepLines/>
              <w:spacing w:before="200"/>
              <w:outlineLvl w:val="8"/>
              <w:rPr>
                <w:rFonts w:asciiTheme="minorHAnsi" w:hAnsiTheme="minorHAnsi"/>
                <w:sz w:val="24"/>
                <w:szCs w:val="24"/>
                <w:rPrChange w:id="648" w:author="Author">
                  <w:rPr>
                    <w:rFonts w:ascii="Cambria" w:eastAsiaTheme="majorEastAsia" w:hAnsi="Cambria" w:cstheme="majorBidi"/>
                    <w:i/>
                    <w:iCs/>
                    <w:color w:val="404040" w:themeColor="text1" w:themeTint="BF"/>
                    <w:sz w:val="24"/>
                    <w:szCs w:val="24"/>
                  </w:rPr>
                </w:rPrChange>
              </w:rPr>
            </w:pPr>
            <w:proofErr w:type="spellStart"/>
            <w:ins w:id="649" w:author="Author">
              <w:r w:rsidRPr="00477EDE">
                <w:rPr>
                  <w:rFonts w:asciiTheme="minorHAnsi" w:hAnsiTheme="minorHAnsi"/>
                  <w:sz w:val="24"/>
                  <w:szCs w:val="24"/>
                  <w:rPrChange w:id="650" w:author="Author">
                    <w:rPr>
                      <w:rFonts w:ascii="Cambria" w:hAnsi="Cambria" w:cs="Courier New"/>
                      <w:sz w:val="24"/>
                      <w:szCs w:val="24"/>
                    </w:rPr>
                  </w:rPrChange>
                </w:rPr>
                <w:t>Norpoth</w:t>
              </w:r>
              <w:proofErr w:type="spellEnd"/>
              <w:r w:rsidRPr="00477EDE">
                <w:rPr>
                  <w:rFonts w:asciiTheme="minorHAnsi" w:hAnsiTheme="minorHAnsi"/>
                  <w:sz w:val="24"/>
                  <w:szCs w:val="24"/>
                  <w:rPrChange w:id="651" w:author="Author">
                    <w:rPr>
                      <w:rFonts w:ascii="Cambria" w:hAnsi="Cambria" w:cs="Courier New"/>
                      <w:sz w:val="24"/>
                      <w:szCs w:val="24"/>
                    </w:rPr>
                  </w:rPrChange>
                </w:rPr>
                <w:t>/</w:t>
              </w:r>
              <w:proofErr w:type="spellStart"/>
              <w:r w:rsidRPr="00477EDE">
                <w:rPr>
                  <w:rFonts w:asciiTheme="minorHAnsi" w:hAnsiTheme="minorHAnsi"/>
                  <w:sz w:val="24"/>
                  <w:szCs w:val="24"/>
                  <w:rPrChange w:id="652" w:author="Author">
                    <w:rPr>
                      <w:rFonts w:ascii="Cambria" w:hAnsi="Cambria" w:cs="Courier New"/>
                      <w:sz w:val="24"/>
                      <w:szCs w:val="24"/>
                    </w:rPr>
                  </w:rPrChange>
                </w:rPr>
                <w:t>Bednarczuk</w:t>
              </w:r>
            </w:ins>
            <w:proofErr w:type="spellEnd"/>
            <w:del w:id="653" w:author="Author">
              <w:r w:rsidRPr="00477EDE" w:rsidDel="00477EDE">
                <w:rPr>
                  <w:rFonts w:asciiTheme="minorHAnsi" w:hAnsiTheme="minorHAnsi"/>
                  <w:sz w:val="24"/>
                  <w:szCs w:val="24"/>
                  <w:rPrChange w:id="654" w:author="Author">
                    <w:rPr>
                      <w:rFonts w:ascii="Cambria" w:hAnsi="Cambria" w:cs="Courier New"/>
                      <w:sz w:val="24"/>
                      <w:szCs w:val="24"/>
                    </w:rPr>
                  </w:rPrChange>
                </w:rPr>
                <w:delText>Lockerbie</w:delText>
              </w:r>
            </w:del>
          </w:p>
        </w:tc>
        <w:tc>
          <w:tcPr>
            <w:tcW w:w="1667" w:type="dxa"/>
            <w:tcBorders>
              <w:top w:val="nil"/>
              <w:left w:val="nil"/>
              <w:bottom w:val="nil"/>
              <w:right w:val="nil"/>
            </w:tcBorders>
            <w:shd w:val="clear" w:color="auto" w:fill="auto"/>
            <w:noWrap/>
            <w:vAlign w:val="bottom"/>
            <w:hideMark/>
          </w:tcPr>
          <w:p w14:paraId="260BAFBB" w14:textId="35B1CBB4" w:rsidR="00477EDE" w:rsidRPr="00477EDE" w:rsidRDefault="00477EDE" w:rsidP="00477EDE">
            <w:pPr>
              <w:keepNext/>
              <w:keepLines/>
              <w:spacing w:before="200"/>
              <w:jc w:val="right"/>
              <w:outlineLvl w:val="8"/>
              <w:rPr>
                <w:rFonts w:asciiTheme="minorHAnsi" w:hAnsiTheme="minorHAnsi"/>
                <w:sz w:val="24"/>
                <w:szCs w:val="24"/>
                <w:rPrChange w:id="655" w:author="Author">
                  <w:rPr>
                    <w:rFonts w:ascii="Calibri" w:eastAsiaTheme="majorEastAsia" w:hAnsi="Calibri" w:cstheme="majorBidi"/>
                    <w:i/>
                    <w:iCs/>
                    <w:color w:val="404040" w:themeColor="text1" w:themeTint="BF"/>
                    <w:sz w:val="24"/>
                    <w:szCs w:val="24"/>
                  </w:rPr>
                </w:rPrChange>
              </w:rPr>
            </w:pPr>
            <w:ins w:id="656" w:author="Author">
              <w:r w:rsidRPr="00477EDE">
                <w:rPr>
                  <w:rFonts w:asciiTheme="minorHAnsi" w:hAnsiTheme="minorHAnsi" w:cs="Monaco"/>
                  <w:sz w:val="24"/>
                  <w:szCs w:val="24"/>
                  <w:rPrChange w:id="657" w:author="Author">
                    <w:rPr>
                      <w:rFonts w:ascii="Monaco" w:hAnsi="Monaco" w:cs="Monaco"/>
                      <w:sz w:val="24"/>
                      <w:szCs w:val="24"/>
                    </w:rPr>
                  </w:rPrChange>
                </w:rPr>
                <w:t>0.015</w:t>
              </w:r>
            </w:ins>
            <w:del w:id="658" w:author="Author">
              <w:r w:rsidRPr="00477EDE" w:rsidDel="00477EDE">
                <w:rPr>
                  <w:rFonts w:asciiTheme="minorHAnsi" w:hAnsiTheme="minorHAnsi"/>
                  <w:sz w:val="24"/>
                  <w:szCs w:val="24"/>
                  <w:rPrChange w:id="659" w:author="Author">
                    <w:rPr>
                      <w:rFonts w:ascii="Calibri" w:hAnsi="Calibri" w:cs="Courier New"/>
                      <w:sz w:val="24"/>
                      <w:szCs w:val="24"/>
                    </w:rPr>
                  </w:rPrChange>
                </w:rPr>
                <w:delText>0.01</w:delText>
              </w:r>
            </w:del>
            <w:ins w:id="660" w:author="Author">
              <w:del w:id="661" w:author="Author">
                <w:r w:rsidRPr="00477EDE" w:rsidDel="00477EDE">
                  <w:rPr>
                    <w:rFonts w:asciiTheme="minorHAnsi" w:hAnsiTheme="minorHAnsi"/>
                    <w:sz w:val="24"/>
                    <w:szCs w:val="24"/>
                    <w:rPrChange w:id="662" w:author="Author">
                      <w:rPr>
                        <w:rFonts w:ascii="Calibri" w:hAnsi="Calibri" w:cs="Courier New"/>
                        <w:sz w:val="24"/>
                        <w:szCs w:val="24"/>
                      </w:rPr>
                    </w:rPrChange>
                  </w:rPr>
                  <w:delText>8</w:delText>
                </w:r>
              </w:del>
            </w:ins>
            <w:del w:id="663" w:author="Author">
              <w:r w:rsidRPr="00477EDE" w:rsidDel="00A745C0">
                <w:rPr>
                  <w:rFonts w:asciiTheme="minorHAnsi" w:hAnsiTheme="minorHAnsi"/>
                  <w:sz w:val="24"/>
                  <w:szCs w:val="24"/>
                  <w:rPrChange w:id="664" w:author="Author">
                    <w:rPr>
                      <w:rFonts w:ascii="Calibri" w:hAnsi="Calibri" w:cs="Courier New"/>
                      <w:sz w:val="24"/>
                      <w:szCs w:val="24"/>
                    </w:rPr>
                  </w:rPrChange>
                </w:rPr>
                <w:delText>7</w:delText>
              </w:r>
            </w:del>
          </w:p>
        </w:tc>
        <w:tc>
          <w:tcPr>
            <w:tcW w:w="1241" w:type="dxa"/>
            <w:tcBorders>
              <w:top w:val="nil"/>
              <w:left w:val="nil"/>
              <w:bottom w:val="nil"/>
              <w:right w:val="nil"/>
            </w:tcBorders>
            <w:shd w:val="clear" w:color="auto" w:fill="auto"/>
            <w:noWrap/>
            <w:vAlign w:val="bottom"/>
            <w:hideMark/>
          </w:tcPr>
          <w:p w14:paraId="29616776" w14:textId="3E62C4BE" w:rsidR="00477EDE" w:rsidRPr="00477EDE" w:rsidRDefault="00477EDE" w:rsidP="00C1104E">
            <w:pPr>
              <w:keepNext/>
              <w:keepLines/>
              <w:spacing w:before="200"/>
              <w:jc w:val="right"/>
              <w:outlineLvl w:val="8"/>
              <w:rPr>
                <w:rFonts w:asciiTheme="minorHAnsi" w:hAnsiTheme="minorHAnsi"/>
                <w:sz w:val="24"/>
                <w:szCs w:val="24"/>
                <w:rPrChange w:id="665" w:author="Author">
                  <w:rPr>
                    <w:rFonts w:ascii="Calibri" w:eastAsiaTheme="majorEastAsia" w:hAnsi="Calibri" w:cstheme="majorBidi"/>
                    <w:i/>
                    <w:iCs/>
                    <w:color w:val="404040" w:themeColor="text1" w:themeTint="BF"/>
                    <w:sz w:val="24"/>
                    <w:szCs w:val="24"/>
                  </w:rPr>
                </w:rPrChange>
              </w:rPr>
            </w:pPr>
            <w:del w:id="666" w:author="Author">
              <w:r w:rsidRPr="00477EDE" w:rsidDel="00477EDE">
                <w:rPr>
                  <w:rFonts w:asciiTheme="minorHAnsi" w:hAnsiTheme="minorHAnsi"/>
                  <w:sz w:val="24"/>
                  <w:szCs w:val="24"/>
                  <w:rPrChange w:id="667" w:author="Author">
                    <w:rPr>
                      <w:rFonts w:ascii="Calibri" w:hAnsi="Calibri" w:cs="Courier New"/>
                      <w:sz w:val="24"/>
                      <w:szCs w:val="24"/>
                    </w:rPr>
                  </w:rPrChange>
                </w:rPr>
                <w:delText>3.94</w:delText>
              </w:r>
            </w:del>
            <w:ins w:id="668" w:author="Author">
              <w:r w:rsidRPr="00477EDE">
                <w:rPr>
                  <w:rFonts w:asciiTheme="minorHAnsi" w:hAnsiTheme="minorHAnsi" w:cs="Monaco"/>
                  <w:sz w:val="24"/>
                  <w:szCs w:val="24"/>
                  <w:rPrChange w:id="669" w:author="Author">
                    <w:rPr>
                      <w:rFonts w:ascii="Monaco" w:hAnsi="Monaco" w:cs="Monaco"/>
                      <w:sz w:val="24"/>
                      <w:szCs w:val="24"/>
                    </w:rPr>
                  </w:rPrChange>
                </w:rPr>
                <w:t>2.411</w:t>
              </w:r>
            </w:ins>
            <w:del w:id="670" w:author="Author">
              <w:r w:rsidRPr="00477EDE" w:rsidDel="00477EDE">
                <w:rPr>
                  <w:rFonts w:asciiTheme="minorHAnsi" w:hAnsiTheme="minorHAnsi"/>
                  <w:sz w:val="24"/>
                  <w:szCs w:val="24"/>
                  <w:rPrChange w:id="671" w:author="Author">
                    <w:rPr>
                      <w:rFonts w:ascii="Calibri" w:hAnsi="Calibri" w:cs="Courier New"/>
                      <w:sz w:val="24"/>
                      <w:szCs w:val="24"/>
                    </w:rPr>
                  </w:rPrChange>
                </w:rPr>
                <w:delText>3</w:delText>
              </w:r>
            </w:del>
          </w:p>
        </w:tc>
        <w:tc>
          <w:tcPr>
            <w:tcW w:w="1129" w:type="dxa"/>
            <w:gridSpan w:val="2"/>
            <w:tcBorders>
              <w:top w:val="nil"/>
              <w:left w:val="nil"/>
              <w:bottom w:val="nil"/>
              <w:right w:val="nil"/>
            </w:tcBorders>
            <w:shd w:val="clear" w:color="auto" w:fill="auto"/>
            <w:noWrap/>
            <w:vAlign w:val="bottom"/>
            <w:hideMark/>
          </w:tcPr>
          <w:p w14:paraId="18CADB22" w14:textId="0F30BECB" w:rsidR="00477EDE" w:rsidRPr="00477EDE" w:rsidRDefault="00477EDE" w:rsidP="00C1104E">
            <w:pPr>
              <w:keepNext/>
              <w:keepLines/>
              <w:spacing w:before="200"/>
              <w:jc w:val="right"/>
              <w:outlineLvl w:val="8"/>
              <w:rPr>
                <w:rFonts w:asciiTheme="minorHAnsi" w:hAnsiTheme="minorHAnsi"/>
                <w:sz w:val="24"/>
                <w:szCs w:val="24"/>
                <w:rPrChange w:id="672" w:author="Author">
                  <w:rPr>
                    <w:rFonts w:ascii="Calibri" w:eastAsiaTheme="majorEastAsia" w:hAnsi="Calibri" w:cstheme="majorBidi"/>
                    <w:i/>
                    <w:iCs/>
                    <w:color w:val="404040" w:themeColor="text1" w:themeTint="BF"/>
                    <w:sz w:val="24"/>
                    <w:szCs w:val="24"/>
                  </w:rPr>
                </w:rPrChange>
              </w:rPr>
            </w:pPr>
            <w:ins w:id="673" w:author="Author">
              <w:r w:rsidRPr="00477EDE">
                <w:rPr>
                  <w:rFonts w:asciiTheme="minorHAnsi" w:hAnsiTheme="minorHAnsi" w:cs="Monaco"/>
                  <w:sz w:val="24"/>
                  <w:szCs w:val="24"/>
                  <w:rPrChange w:id="674" w:author="Author">
                    <w:rPr>
                      <w:rFonts w:ascii="Monaco" w:hAnsi="Monaco" w:cs="Monaco"/>
                      <w:sz w:val="24"/>
                      <w:szCs w:val="24"/>
                    </w:rPr>
                  </w:rPrChange>
                </w:rPr>
                <w:t>2.129</w:t>
              </w:r>
            </w:ins>
            <w:del w:id="675" w:author="Author">
              <w:r w:rsidRPr="00477EDE" w:rsidDel="00477EDE">
                <w:rPr>
                  <w:rFonts w:asciiTheme="minorHAnsi" w:hAnsiTheme="minorHAnsi"/>
                  <w:sz w:val="24"/>
                  <w:szCs w:val="24"/>
                  <w:rPrChange w:id="676" w:author="Author">
                    <w:rPr>
                      <w:rFonts w:ascii="Calibri" w:hAnsi="Calibri" w:cs="Courier New"/>
                      <w:sz w:val="24"/>
                      <w:szCs w:val="24"/>
                    </w:rPr>
                  </w:rPrChange>
                </w:rPr>
                <w:delText>3.329</w:delText>
              </w:r>
            </w:del>
          </w:p>
        </w:tc>
      </w:tr>
      <w:tr w:rsidR="00477EDE" w:rsidRPr="0043758F" w14:paraId="00F1A3A2" w14:textId="77777777" w:rsidTr="00477EDE">
        <w:trPr>
          <w:gridAfter w:val="1"/>
          <w:wAfter w:w="48" w:type="dxa"/>
          <w:trHeight w:val="2600"/>
          <w:jc w:val="center"/>
        </w:trPr>
        <w:tc>
          <w:tcPr>
            <w:tcW w:w="6764" w:type="dxa"/>
            <w:gridSpan w:val="4"/>
            <w:tcBorders>
              <w:top w:val="single" w:sz="8" w:space="0" w:color="auto"/>
              <w:left w:val="nil"/>
              <w:bottom w:val="nil"/>
              <w:right w:val="nil"/>
            </w:tcBorders>
            <w:shd w:val="clear" w:color="auto" w:fill="auto"/>
            <w:vAlign w:val="center"/>
            <w:hideMark/>
          </w:tcPr>
          <w:p w14:paraId="35EDDADA" w14:textId="137F3772" w:rsidR="00477EDE" w:rsidRPr="0043758F" w:rsidRDefault="00477EDE" w:rsidP="008E52B6">
            <w:pPr>
              <w:spacing w:line="480" w:lineRule="auto"/>
              <w:rPr>
                <w:rFonts w:ascii="Cambria" w:hAnsi="Cambria"/>
                <w:i/>
                <w:iCs/>
                <w:sz w:val="24"/>
                <w:szCs w:val="24"/>
              </w:rPr>
            </w:pPr>
            <w:ins w:id="677" w:author="Author">
              <w:r>
                <w:rPr>
                  <w:rFonts w:ascii="Cambria" w:hAnsi="Cambria"/>
                  <w:i/>
                  <w:iCs/>
                  <w:sz w:val="24"/>
                  <w:szCs w:val="24"/>
                </w:rPr>
                <w:t>&lt;</w:t>
              </w:r>
              <w:proofErr w:type="gramStart"/>
              <w:r>
                <w:rPr>
                  <w:rFonts w:ascii="Cambria" w:hAnsi="Cambria"/>
                  <w:i/>
                  <w:iCs/>
                  <w:sz w:val="24"/>
                  <w:szCs w:val="24"/>
                </w:rPr>
                <w:t>source</w:t>
              </w:r>
              <w:proofErr w:type="gramEnd"/>
              <w:r>
                <w:rPr>
                  <w:rFonts w:ascii="Cambria" w:hAnsi="Cambria"/>
                  <w:i/>
                  <w:iCs/>
                  <w:sz w:val="24"/>
                  <w:szCs w:val="24"/>
                </w:rPr>
                <w:t xml:space="preserve"> note&gt;</w:t>
              </w:r>
            </w:ins>
            <w:r>
              <w:rPr>
                <w:rFonts w:ascii="Cambria" w:hAnsi="Cambria"/>
                <w:i/>
                <w:iCs/>
                <w:sz w:val="24"/>
                <w:szCs w:val="24"/>
              </w:rPr>
              <w:t>The second</w:t>
            </w:r>
            <w:r w:rsidRPr="0043758F">
              <w:rPr>
                <w:rFonts w:ascii="Cambria" w:hAnsi="Cambria"/>
                <w:i/>
                <w:iCs/>
                <w:sz w:val="24"/>
                <w:szCs w:val="24"/>
              </w:rPr>
              <w:t xml:space="preserve"> column </w:t>
            </w:r>
            <w:r>
              <w:rPr>
                <w:rFonts w:ascii="Cambria" w:hAnsi="Cambria"/>
                <w:i/>
                <w:iCs/>
                <w:sz w:val="24"/>
                <w:szCs w:val="24"/>
              </w:rPr>
              <w:t>contains</w:t>
            </w:r>
            <w:r w:rsidRPr="0043758F">
              <w:rPr>
                <w:rFonts w:ascii="Cambria" w:hAnsi="Cambria"/>
                <w:i/>
                <w:iCs/>
                <w:sz w:val="24"/>
                <w:szCs w:val="24"/>
              </w:rPr>
              <w:t xml:space="preserve">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w:t>
            </w:r>
            <w:del w:id="678" w:author="Author">
              <w:r w:rsidRPr="0043758F" w:rsidDel="008E52B6">
                <w:rPr>
                  <w:rFonts w:ascii="Cambria" w:hAnsi="Cambria"/>
                  <w:i/>
                  <w:iCs/>
                  <w:sz w:val="24"/>
                  <w:szCs w:val="24"/>
                </w:rPr>
                <w:delText>linear</w:delText>
              </w:r>
            </w:del>
            <w:ins w:id="679" w:author="Author">
              <w:r w:rsidR="008E52B6">
                <w:rPr>
                  <w:rFonts w:ascii="Cambria" w:hAnsi="Cambria"/>
                  <w:i/>
                  <w:iCs/>
                  <w:sz w:val="24"/>
                  <w:szCs w:val="24"/>
                </w:rPr>
                <w:t>montonic</w:t>
              </w:r>
            </w:ins>
            <w:r w:rsidRPr="0043758F">
              <w:rPr>
                <w:rFonts w:ascii="Cambria" w:hAnsi="Cambria"/>
                <w:i/>
                <w:iCs/>
                <w:sz w:val="24"/>
                <w:szCs w:val="24"/>
              </w:rPr>
              <w:t>.</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lastRenderedPageBreak/>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lastRenderedPageBreak/>
        <w:t xml:space="preserve">Figure 1: EBMA posterior distributions for the 2004 and 2008 Elections (in-sample).  </w:t>
      </w:r>
    </w:p>
    <w:p w14:paraId="43278F42" w14:textId="34217DC8" w:rsidR="008F149B" w:rsidRPr="00174620" w:rsidRDefault="008B6F78" w:rsidP="007F4012">
      <w:pPr>
        <w:pStyle w:val="Manuscriptparagraph"/>
        <w:jc w:val="center"/>
        <w:rPr>
          <w:rFonts w:asciiTheme="majorHAnsi" w:hAnsiTheme="majorHAnsi"/>
        </w:rPr>
      </w:pPr>
      <w:ins w:id="680" w:author="Author">
        <w:del w:id="681" w:author="Author">
          <w:r w:rsidDel="00C4006C">
            <w:rPr>
              <w:rFonts w:asciiTheme="majorHAnsi" w:hAnsiTheme="majorHAnsi"/>
              <w:noProof/>
              <w:rPrChange w:id="682">
                <w:rPr>
                  <w:rFonts w:ascii="Arial" w:hAnsi="Arial" w:cs="Times New Roman"/>
                  <w:noProof/>
                  <w:sz w:val="22"/>
                  <w:szCs w:val="22"/>
                </w:rPr>
              </w:rPrChange>
            </w:rPr>
            <w:drawing>
              <wp:inline distT="0" distB="0" distL="0" distR="0" wp14:anchorId="6F9A9AB3" wp14:editId="69463B16">
                <wp:extent cx="45720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9">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r w:rsidR="00C4006C" w:rsidDel="00FE20F4">
            <w:rPr>
              <w:rFonts w:asciiTheme="majorHAnsi" w:hAnsiTheme="majorHAnsi"/>
              <w:noProof/>
              <w:rPrChange w:id="683">
                <w:rPr>
                  <w:rFonts w:ascii="Arial" w:hAnsi="Arial" w:cs="Times New Roman"/>
                  <w:noProof/>
                  <w:sz w:val="22"/>
                  <w:szCs w:val="22"/>
                </w:rPr>
              </w:rPrChange>
            </w:rPr>
            <w:drawing>
              <wp:inline distT="0" distB="0" distL="0" distR="0" wp14:anchorId="36368BF4" wp14:editId="5E1F776D">
                <wp:extent cx="45720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del>
        <w:r w:rsidR="00FE20F4">
          <w:rPr>
            <w:rFonts w:asciiTheme="majorHAnsi" w:hAnsiTheme="majorHAnsi"/>
            <w:noProof/>
            <w:rPrChange w:id="684">
              <w:rPr>
                <w:noProof/>
              </w:rPr>
            </w:rPrChange>
          </w:rPr>
          <w:drawing>
            <wp:inline distT="0" distB="0" distL="0" distR="0" wp14:anchorId="03E34218" wp14:editId="406B3D6E">
              <wp:extent cx="45720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ins>
    </w:p>
    <w:p w14:paraId="03B1D075" w14:textId="66AD66E6" w:rsidR="00211DE5" w:rsidRPr="00174620" w:rsidRDefault="00753072" w:rsidP="00CE2280">
      <w:pPr>
        <w:pStyle w:val="Manuscriptparagraph"/>
        <w:rPr>
          <w:rFonts w:asciiTheme="majorHAnsi" w:hAnsiTheme="majorHAnsi"/>
        </w:rPr>
      </w:pPr>
      <w:ins w:id="685" w:author="Author">
        <w:r>
          <w:rPr>
            <w:rFonts w:asciiTheme="majorHAnsi" w:hAnsiTheme="majorHAnsi"/>
          </w:rPr>
          <w:t>&lt;</w:t>
        </w:r>
        <w:proofErr w:type="gramStart"/>
        <w:r>
          <w:rPr>
            <w:rFonts w:asciiTheme="majorHAnsi" w:hAnsiTheme="majorHAnsi"/>
          </w:rPr>
          <w:t>source</w:t>
        </w:r>
        <w:proofErr w:type="gramEnd"/>
        <w:r>
          <w:rPr>
            <w:rFonts w:asciiTheme="majorHAnsi" w:hAnsiTheme="majorHAnsi"/>
          </w:rPr>
          <w:t xml:space="preserve"> note&gt; </w:t>
        </w:r>
      </w:ins>
      <w:r w:rsidR="00A85A47" w:rsidRPr="00174620">
        <w:rPr>
          <w:rFonts w:asciiTheme="majorHAnsi" w:hAnsiTheme="majorHAnsi"/>
        </w:rPr>
        <w:t>The dash</w:t>
      </w:r>
      <w:r w:rsidR="00AE0DFD" w:rsidRPr="00174620">
        <w:rPr>
          <w:rFonts w:asciiTheme="majorHAnsi" w:hAnsiTheme="majorHAnsi"/>
        </w:rPr>
        <w:t>ed curves show the component PDF</w:t>
      </w:r>
      <w:r w:rsidR="00A85A47" w:rsidRPr="00174620">
        <w:rPr>
          <w:rFonts w:asciiTheme="majorHAnsi" w:hAnsiTheme="majorHAnsi"/>
        </w:rPr>
        <w:t xml:space="preserve">s and the solid curve shows the final EBMA </w:t>
      </w:r>
      <w:r w:rsidR="00AE0DFD" w:rsidRPr="00174620">
        <w:rPr>
          <w:rFonts w:asciiTheme="majorHAnsi" w:hAnsiTheme="majorHAnsi"/>
        </w:rPr>
        <w:t>PDF</w:t>
      </w:r>
      <w:r w:rsidR="00A85A47" w:rsidRPr="00174620">
        <w:rPr>
          <w:rFonts w:asciiTheme="majorHAnsi" w:hAnsiTheme="majorHAnsi"/>
        </w:rPr>
        <w:t xml:space="preserve">. The light dashes at the bottom show the point predictions of each </w:t>
      </w:r>
      <w:proofErr w:type="gramStart"/>
      <w:r w:rsidR="00A85A47" w:rsidRPr="00174620">
        <w:rPr>
          <w:rFonts w:asciiTheme="majorHAnsi" w:hAnsiTheme="majorHAnsi"/>
        </w:rPr>
        <w:t>component,</w:t>
      </w:r>
      <w:proofErr w:type="gramEnd"/>
      <w:r w:rsidR="00A85A47" w:rsidRPr="00174620">
        <w:rPr>
          <w:rFonts w:asciiTheme="majorHAnsi" w:hAnsiTheme="majorHAnsi"/>
        </w:rPr>
        <w:t xml:space="preserve"> the </w:t>
      </w:r>
      <w:r w:rsidR="009616E2">
        <w:rPr>
          <w:rFonts w:asciiTheme="majorHAnsi" w:hAnsiTheme="majorHAnsi"/>
        </w:rPr>
        <w:t>bolded</w:t>
      </w:r>
      <w:r w:rsidR="00A85A47" w:rsidRPr="00174620">
        <w:rPr>
          <w:rFonts w:asciiTheme="majorHAnsi" w:hAnsiTheme="majorHAnsi"/>
        </w:rPr>
        <w:t xml:space="preserve"> dash shows the EBMA posterior median, and the vertical dotted line shows the actual election outcome.   </w:t>
      </w:r>
    </w:p>
    <w:p w14:paraId="4361620E" w14:textId="77777777" w:rsidR="00AF152B" w:rsidRPr="00174620" w:rsidRDefault="00AF152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25517EF1" w:rsidR="00F8127A" w:rsidRDefault="00753072" w:rsidP="00CE2280">
      <w:pPr>
        <w:pStyle w:val="Manuscriptparagraph"/>
        <w:rPr>
          <w:ins w:id="686" w:author="Author"/>
          <w:rFonts w:asciiTheme="majorHAnsi" w:hAnsiTheme="majorHAnsi"/>
        </w:rPr>
      </w:pPr>
      <w:ins w:id="687" w:author="Author">
        <w:r>
          <w:rPr>
            <w:rFonts w:asciiTheme="majorHAnsi" w:hAnsiTheme="majorHAnsi"/>
          </w:rPr>
          <w:lastRenderedPageBreak/>
          <w:t>&lt;</w:t>
        </w:r>
        <w:proofErr w:type="gramStart"/>
        <w:r>
          <w:rPr>
            <w:rFonts w:asciiTheme="majorHAnsi" w:hAnsiTheme="majorHAnsi"/>
          </w:rPr>
          <w:t>heading</w:t>
        </w:r>
        <w:proofErr w:type="gramEnd"/>
        <w:r>
          <w:rPr>
            <w:rFonts w:asciiTheme="majorHAnsi" w:hAnsiTheme="majorHAnsi"/>
          </w:rPr>
          <w:t xml:space="preserve">&gt; </w:t>
        </w:r>
      </w:ins>
      <w:r w:rsidR="00AF152B">
        <w:rPr>
          <w:rFonts w:asciiTheme="majorHAnsi" w:hAnsiTheme="majorHAnsi"/>
        </w:rPr>
        <w:t>References</w:t>
      </w:r>
    </w:p>
    <w:p w14:paraId="427FA0EB" w14:textId="354D2825" w:rsidR="00753072" w:rsidRDefault="00753072" w:rsidP="00CE2280">
      <w:pPr>
        <w:pStyle w:val="Manuscriptparagraph"/>
        <w:rPr>
          <w:rFonts w:asciiTheme="majorHAnsi" w:hAnsiTheme="majorHAnsi"/>
        </w:rPr>
      </w:pPr>
      <w:ins w:id="688" w:author="Author">
        <w:r>
          <w:rPr>
            <w:rFonts w:asciiTheme="majorHAnsi" w:hAnsiTheme="majorHAnsi"/>
          </w:rPr>
          <w:t>&lt;</w:t>
        </w:r>
        <w:proofErr w:type="gramStart"/>
        <w:r>
          <w:rPr>
            <w:rFonts w:asciiTheme="majorHAnsi" w:hAnsiTheme="majorHAnsi"/>
          </w:rPr>
          <w:t>references</w:t>
        </w:r>
        <w:proofErr w:type="gramEnd"/>
        <w:r>
          <w:rPr>
            <w:rFonts w:asciiTheme="majorHAnsi" w:hAnsiTheme="majorHAnsi"/>
          </w:rPr>
          <w:t>&gt;</w:t>
        </w:r>
      </w:ins>
    </w:p>
    <w:sdt>
      <w:sdtPr>
        <w:rPr>
          <w:rFonts w:asciiTheme="majorHAnsi" w:hAnsiTheme="majorHAnsi"/>
        </w:rPr>
        <w:id w:val="111145805"/>
        <w:bibliography/>
      </w:sdtPr>
      <w:sdtEndPr/>
      <w:sdtContent>
        <w:p w14:paraId="56D81501" w14:textId="7A227544"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Bartels, L.M., 1997. </w:t>
          </w:r>
          <w:ins w:id="689" w:author="Author">
            <w:r w:rsidR="00753072">
              <w:rPr>
                <w:rFonts w:asciiTheme="majorHAnsi" w:hAnsiTheme="majorHAnsi"/>
              </w:rPr>
              <w:t>“</w:t>
            </w:r>
          </w:ins>
          <w:r w:rsidRPr="00AF152B">
            <w:rPr>
              <w:rFonts w:asciiTheme="majorHAnsi" w:hAnsiTheme="majorHAnsi"/>
            </w:rPr>
            <w:t>Specification Uncertainty and Model Averaging.</w:t>
          </w:r>
          <w:ins w:id="690"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American Journal of Political Science</w:t>
          </w:r>
          <w:r w:rsidRPr="00AF152B">
            <w:rPr>
              <w:rFonts w:asciiTheme="majorHAnsi" w:hAnsiTheme="majorHAnsi"/>
            </w:rPr>
            <w:t>, 41(2)</w:t>
          </w:r>
          <w:ins w:id="691" w:author="Author">
            <w:r w:rsidR="00753072">
              <w:rPr>
                <w:rFonts w:asciiTheme="majorHAnsi" w:hAnsiTheme="majorHAnsi"/>
              </w:rPr>
              <w:t>:</w:t>
            </w:r>
          </w:ins>
          <w:del w:id="692" w:author="Author">
            <w:r w:rsidRPr="00AF152B" w:rsidDel="00753072">
              <w:rPr>
                <w:rFonts w:asciiTheme="majorHAnsi" w:hAnsiTheme="majorHAnsi"/>
              </w:rPr>
              <w:delText>, pp</w:delText>
            </w:r>
          </w:del>
          <w:proofErr w:type="gramStart"/>
          <w:r w:rsidRPr="00AF152B">
            <w:rPr>
              <w:rFonts w:asciiTheme="majorHAnsi" w:hAnsiTheme="majorHAnsi"/>
            </w:rPr>
            <w:t>.641</w:t>
          </w:r>
          <w:proofErr w:type="gramEnd"/>
          <w:ins w:id="693" w:author="Author">
            <w:r w:rsidR="00753072">
              <w:rPr>
                <w:rFonts w:asciiTheme="majorHAnsi" w:hAnsiTheme="majorHAnsi"/>
              </w:rPr>
              <w:t>–</w:t>
            </w:r>
          </w:ins>
          <w:del w:id="694" w:author="Author">
            <w:r w:rsidRPr="00AF152B" w:rsidDel="00753072">
              <w:rPr>
                <w:rFonts w:asciiTheme="majorHAnsi" w:hAnsiTheme="majorHAnsi"/>
              </w:rPr>
              <w:delText>-</w:delText>
            </w:r>
          </w:del>
          <w:r w:rsidRPr="00AF152B">
            <w:rPr>
              <w:rFonts w:asciiTheme="majorHAnsi" w:hAnsiTheme="majorHAnsi"/>
            </w:rPr>
            <w:t>74.</w:t>
          </w:r>
        </w:p>
        <w:p w14:paraId="3AAAA4A6" w14:textId="04B44FB0" w:rsidR="00AF152B" w:rsidRPr="00AF152B" w:rsidRDefault="00AF152B" w:rsidP="00AF152B">
          <w:pPr>
            <w:pStyle w:val="Manuscriptparagraph"/>
            <w:ind w:left="720" w:hanging="720"/>
            <w:rPr>
              <w:rFonts w:asciiTheme="majorHAnsi" w:hAnsiTheme="majorHAnsi"/>
              <w:i/>
            </w:rPr>
          </w:pPr>
          <w:r w:rsidRPr="00AF152B">
            <w:rPr>
              <w:rFonts w:asciiTheme="majorHAnsi" w:hAnsiTheme="majorHAnsi"/>
            </w:rPr>
            <w:t xml:space="preserve">Bartels, L.M., </w:t>
          </w:r>
          <w:ins w:id="695" w:author="Author">
            <w:r w:rsidR="00753072">
              <w:rPr>
                <w:rFonts w:asciiTheme="majorHAnsi" w:hAnsiTheme="majorHAnsi"/>
              </w:rPr>
              <w:t xml:space="preserve">J. </w:t>
            </w:r>
          </w:ins>
          <w:proofErr w:type="spellStart"/>
          <w:r w:rsidRPr="00AF152B">
            <w:rPr>
              <w:rFonts w:asciiTheme="majorHAnsi" w:hAnsiTheme="majorHAnsi"/>
            </w:rPr>
            <w:t>Zaller</w:t>
          </w:r>
          <w:proofErr w:type="spellEnd"/>
          <w:del w:id="696" w:author="Author">
            <w:r w:rsidRPr="00AF152B" w:rsidDel="00753072">
              <w:rPr>
                <w:rFonts w:asciiTheme="majorHAnsi" w:hAnsiTheme="majorHAnsi"/>
              </w:rPr>
              <w:delText>, J.</w:delText>
            </w:r>
          </w:del>
          <w:ins w:id="697" w:author="Author">
            <w:r w:rsidR="00753072">
              <w:rPr>
                <w:rFonts w:asciiTheme="majorHAnsi" w:hAnsiTheme="majorHAnsi"/>
              </w:rPr>
              <w:t>.</w:t>
            </w:r>
          </w:ins>
          <w:del w:id="698" w:author="Author">
            <w:r w:rsidRPr="00AF152B" w:rsidDel="00753072">
              <w:rPr>
                <w:rFonts w:asciiTheme="majorHAnsi" w:hAnsiTheme="majorHAnsi"/>
              </w:rPr>
              <w:delText>,</w:delText>
            </w:r>
          </w:del>
          <w:r w:rsidRPr="00AF152B">
            <w:rPr>
              <w:rFonts w:asciiTheme="majorHAnsi" w:hAnsiTheme="majorHAnsi"/>
            </w:rPr>
            <w:t xml:space="preserve"> 2001. </w:t>
          </w:r>
          <w:ins w:id="699" w:author="Author">
            <w:r w:rsidR="00753072">
              <w:rPr>
                <w:rFonts w:asciiTheme="majorHAnsi" w:hAnsiTheme="majorHAnsi"/>
              </w:rPr>
              <w:t>“</w:t>
            </w:r>
          </w:ins>
          <w:r w:rsidRPr="00AF152B">
            <w:rPr>
              <w:rFonts w:asciiTheme="majorHAnsi" w:hAnsiTheme="majorHAnsi"/>
            </w:rPr>
            <w:t>Presidential Vote Models: A Recount.</w:t>
          </w:r>
          <w:ins w:id="700"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rPr>
            <w:t>PS: Political Science and Politics</w:t>
          </w:r>
          <w:r w:rsidRPr="00AF152B">
            <w:rPr>
              <w:rFonts w:asciiTheme="majorHAnsi" w:hAnsiTheme="majorHAnsi"/>
            </w:rPr>
            <w:t>. 34(1)</w:t>
          </w:r>
          <w:ins w:id="701" w:author="Author">
            <w:r w:rsidR="00753072">
              <w:rPr>
                <w:rFonts w:asciiTheme="majorHAnsi" w:hAnsiTheme="majorHAnsi"/>
              </w:rPr>
              <w:t>:</w:t>
            </w:r>
          </w:ins>
          <w:del w:id="702" w:author="Author">
            <w:r w:rsidRPr="00AF152B" w:rsidDel="00753072">
              <w:rPr>
                <w:rFonts w:asciiTheme="majorHAnsi" w:hAnsiTheme="majorHAnsi"/>
              </w:rPr>
              <w:delText>, pp</w:delText>
            </w:r>
          </w:del>
          <w:r w:rsidRPr="00AF152B">
            <w:rPr>
              <w:rFonts w:asciiTheme="majorHAnsi" w:hAnsiTheme="majorHAnsi"/>
            </w:rPr>
            <w:t>. 9</w:t>
          </w:r>
          <w:ins w:id="703" w:author="Author">
            <w:r w:rsidR="00753072">
              <w:rPr>
                <w:rFonts w:asciiTheme="majorHAnsi" w:hAnsiTheme="majorHAnsi"/>
              </w:rPr>
              <w:t>–</w:t>
            </w:r>
          </w:ins>
          <w:del w:id="704" w:author="Author">
            <w:r w:rsidRPr="00AF152B" w:rsidDel="00753072">
              <w:rPr>
                <w:rFonts w:asciiTheme="majorHAnsi" w:hAnsiTheme="majorHAnsi"/>
              </w:rPr>
              <w:delText>-</w:delText>
            </w:r>
          </w:del>
          <w:r w:rsidRPr="00AF152B">
            <w:rPr>
              <w:rFonts w:asciiTheme="majorHAnsi" w:hAnsiTheme="majorHAnsi"/>
            </w:rPr>
            <w:t>20.</w:t>
          </w:r>
        </w:p>
        <w:p w14:paraId="3F7B539D" w14:textId="72F13265"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Berrocal</w:t>
          </w:r>
          <w:proofErr w:type="spellEnd"/>
          <w:r w:rsidRPr="00AF152B">
            <w:rPr>
              <w:rFonts w:asciiTheme="majorHAnsi" w:hAnsiTheme="majorHAnsi"/>
            </w:rPr>
            <w:t>, V.J.</w:t>
          </w:r>
          <w:proofErr w:type="gramStart"/>
          <w:r w:rsidRPr="00AF152B">
            <w:rPr>
              <w:rFonts w:asciiTheme="majorHAnsi" w:hAnsiTheme="majorHAnsi"/>
            </w:rPr>
            <w:t xml:space="preserve">, </w:t>
          </w:r>
          <w:ins w:id="705" w:author="Author">
            <w:r w:rsidR="00753072">
              <w:rPr>
                <w:rFonts w:asciiTheme="majorHAnsi" w:hAnsiTheme="majorHAnsi"/>
              </w:rPr>
              <w:t xml:space="preserve"> A.E</w:t>
            </w:r>
            <w:proofErr w:type="gramEnd"/>
            <w:r w:rsidR="00753072">
              <w:rPr>
                <w:rFonts w:asciiTheme="majorHAnsi" w:hAnsiTheme="majorHAnsi"/>
              </w:rPr>
              <w:t xml:space="preserve">. </w:t>
            </w:r>
          </w:ins>
          <w:proofErr w:type="spellStart"/>
          <w:r w:rsidRPr="00AF152B">
            <w:rPr>
              <w:rFonts w:asciiTheme="majorHAnsi" w:hAnsiTheme="majorHAnsi"/>
            </w:rPr>
            <w:t>Raftery</w:t>
          </w:r>
          <w:proofErr w:type="spellEnd"/>
          <w:r w:rsidRPr="00AF152B">
            <w:rPr>
              <w:rFonts w:asciiTheme="majorHAnsi" w:hAnsiTheme="majorHAnsi"/>
            </w:rPr>
            <w:t>,</w:t>
          </w:r>
          <w:del w:id="706" w:author="Author">
            <w:r w:rsidRPr="00AF152B" w:rsidDel="00753072">
              <w:rPr>
                <w:rFonts w:asciiTheme="majorHAnsi" w:hAnsiTheme="majorHAnsi"/>
              </w:rPr>
              <w:delText xml:space="preserve"> A.E.</w:delText>
            </w:r>
          </w:del>
          <w:r w:rsidRPr="00AF152B">
            <w:rPr>
              <w:rFonts w:asciiTheme="majorHAnsi" w:hAnsiTheme="majorHAnsi"/>
            </w:rPr>
            <w:t xml:space="preserve">, </w:t>
          </w:r>
          <w:ins w:id="707" w:author="Author">
            <w:r w:rsidR="00753072">
              <w:rPr>
                <w:rFonts w:asciiTheme="majorHAnsi" w:hAnsiTheme="majorHAnsi"/>
              </w:rPr>
              <w:t xml:space="preserve"> T. </w:t>
            </w:r>
          </w:ins>
          <w:proofErr w:type="spellStart"/>
          <w:r w:rsidRPr="00AF152B">
            <w:rPr>
              <w:rFonts w:asciiTheme="majorHAnsi" w:hAnsiTheme="majorHAnsi"/>
            </w:rPr>
            <w:t>Gneiting</w:t>
          </w:r>
          <w:proofErr w:type="spellEnd"/>
          <w:r w:rsidRPr="00AF152B">
            <w:rPr>
              <w:rFonts w:asciiTheme="majorHAnsi" w:hAnsiTheme="majorHAnsi"/>
            </w:rPr>
            <w:t xml:space="preserve">, </w:t>
          </w:r>
          <w:ins w:id="708" w:author="Author">
            <w:r w:rsidR="00753072">
              <w:rPr>
                <w:rFonts w:asciiTheme="majorHAnsi" w:hAnsiTheme="majorHAnsi"/>
              </w:rPr>
              <w:t xml:space="preserve">and </w:t>
            </w:r>
          </w:ins>
          <w:del w:id="709" w:author="Author">
            <w:r w:rsidRPr="00AF152B" w:rsidDel="00753072">
              <w:rPr>
                <w:rFonts w:asciiTheme="majorHAnsi" w:hAnsiTheme="majorHAnsi"/>
              </w:rPr>
              <w:delText>T. &amp;</w:delText>
            </w:r>
          </w:del>
          <w:r w:rsidRPr="00AF152B">
            <w:rPr>
              <w:rFonts w:asciiTheme="majorHAnsi" w:hAnsiTheme="majorHAnsi"/>
            </w:rPr>
            <w:t xml:space="preserve"> </w:t>
          </w:r>
          <w:ins w:id="710" w:author="Author">
            <w:r w:rsidR="00753072">
              <w:rPr>
                <w:rFonts w:asciiTheme="majorHAnsi" w:hAnsiTheme="majorHAnsi"/>
              </w:rPr>
              <w:t xml:space="preserve">R. C. </w:t>
            </w:r>
          </w:ins>
          <w:r w:rsidRPr="00AF152B">
            <w:rPr>
              <w:rFonts w:asciiTheme="majorHAnsi" w:hAnsiTheme="majorHAnsi"/>
            </w:rPr>
            <w:t>Steed</w:t>
          </w:r>
          <w:ins w:id="711" w:author="Author">
            <w:r w:rsidR="00753072">
              <w:rPr>
                <w:rFonts w:asciiTheme="majorHAnsi" w:hAnsiTheme="majorHAnsi"/>
              </w:rPr>
              <w:t>.</w:t>
            </w:r>
          </w:ins>
          <w:del w:id="712" w:author="Author">
            <w:r w:rsidRPr="00AF152B" w:rsidDel="00753072">
              <w:rPr>
                <w:rFonts w:asciiTheme="majorHAnsi" w:hAnsiTheme="majorHAnsi"/>
              </w:rPr>
              <w:delText>, R.C.,</w:delText>
            </w:r>
          </w:del>
          <w:r w:rsidRPr="00AF152B">
            <w:rPr>
              <w:rFonts w:asciiTheme="majorHAnsi" w:hAnsiTheme="majorHAnsi"/>
            </w:rPr>
            <w:t xml:space="preserve"> 2010. </w:t>
          </w:r>
          <w:ins w:id="713" w:author="Author">
            <w:r w:rsidR="00753072">
              <w:rPr>
                <w:rFonts w:asciiTheme="majorHAnsi" w:hAnsiTheme="majorHAnsi"/>
              </w:rPr>
              <w:t>“</w:t>
            </w:r>
          </w:ins>
          <w:r w:rsidRPr="00AF152B">
            <w:rPr>
              <w:rFonts w:asciiTheme="majorHAnsi" w:hAnsiTheme="majorHAnsi"/>
            </w:rPr>
            <w:t>Probabilistic Weather Forecasting for Winter Road Maintenance.</w:t>
          </w:r>
          <w:ins w:id="714"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Journal of the American Statistical Association</w:t>
          </w:r>
          <w:r w:rsidRPr="00AF152B">
            <w:rPr>
              <w:rFonts w:asciiTheme="majorHAnsi" w:hAnsiTheme="majorHAnsi"/>
            </w:rPr>
            <w:t>, 105(490)</w:t>
          </w:r>
          <w:ins w:id="715" w:author="Author">
            <w:r w:rsidR="00753072">
              <w:rPr>
                <w:rFonts w:asciiTheme="majorHAnsi" w:hAnsiTheme="majorHAnsi"/>
              </w:rPr>
              <w:t>:</w:t>
            </w:r>
          </w:ins>
          <w:del w:id="716" w:author="Author">
            <w:r w:rsidRPr="00AF152B" w:rsidDel="00753072">
              <w:rPr>
                <w:rFonts w:asciiTheme="majorHAnsi" w:hAnsiTheme="majorHAnsi"/>
              </w:rPr>
              <w:delText>, pp.</w:delText>
            </w:r>
          </w:del>
          <w:r w:rsidRPr="00AF152B">
            <w:rPr>
              <w:rFonts w:asciiTheme="majorHAnsi" w:hAnsiTheme="majorHAnsi"/>
            </w:rPr>
            <w:t>522-</w:t>
          </w:r>
          <w:del w:id="717" w:author="Author">
            <w:r w:rsidRPr="00AF152B" w:rsidDel="00753072">
              <w:rPr>
                <w:rFonts w:asciiTheme="majorHAnsi" w:hAnsiTheme="majorHAnsi"/>
              </w:rPr>
              <w:delText>25</w:delText>
            </w:r>
          </w:del>
          <w:r w:rsidRPr="00AF152B">
            <w:rPr>
              <w:rFonts w:asciiTheme="majorHAnsi" w:hAnsiTheme="majorHAnsi"/>
            </w:rPr>
            <w:t>37.</w:t>
          </w:r>
          <w:ins w:id="718" w:author="Author">
            <w:r w:rsidR="00753072">
              <w:rPr>
                <w:rFonts w:asciiTheme="majorHAnsi" w:hAnsiTheme="majorHAnsi"/>
              </w:rPr>
              <w:t xml:space="preserve"> &lt;AQ: please check page range.</w:t>
            </w:r>
            <w:r w:rsidR="009F3217">
              <w:rPr>
                <w:rFonts w:asciiTheme="majorHAnsi" w:hAnsiTheme="majorHAnsi"/>
              </w:rPr>
              <w:t xml:space="preserve"> This is correct</w:t>
            </w:r>
            <w:r w:rsidR="00753072">
              <w:rPr>
                <w:rFonts w:asciiTheme="majorHAnsi" w:hAnsiTheme="majorHAnsi"/>
              </w:rPr>
              <w:t>&gt;</w:t>
            </w:r>
          </w:ins>
        </w:p>
        <w:p w14:paraId="794389AB" w14:textId="6CAE8FAC"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Billio</w:t>
          </w:r>
          <w:proofErr w:type="spellEnd"/>
          <w:r w:rsidRPr="00AF152B">
            <w:rPr>
              <w:rFonts w:asciiTheme="majorHAnsi" w:hAnsiTheme="majorHAnsi"/>
            </w:rPr>
            <w:t>, M.</w:t>
          </w:r>
          <w:proofErr w:type="gramStart"/>
          <w:r w:rsidRPr="00AF152B">
            <w:rPr>
              <w:rFonts w:asciiTheme="majorHAnsi" w:hAnsiTheme="majorHAnsi"/>
            </w:rPr>
            <w:t xml:space="preserve">, </w:t>
          </w:r>
          <w:ins w:id="719" w:author="Author">
            <w:r w:rsidR="00753072">
              <w:rPr>
                <w:rFonts w:asciiTheme="majorHAnsi" w:hAnsiTheme="majorHAnsi"/>
              </w:rPr>
              <w:t xml:space="preserve"> R</w:t>
            </w:r>
            <w:proofErr w:type="gramEnd"/>
            <w:r w:rsidR="00753072">
              <w:rPr>
                <w:rFonts w:asciiTheme="majorHAnsi" w:hAnsiTheme="majorHAnsi"/>
              </w:rPr>
              <w:t xml:space="preserve">. </w:t>
            </w:r>
          </w:ins>
          <w:proofErr w:type="spellStart"/>
          <w:r w:rsidRPr="00AF152B">
            <w:rPr>
              <w:rFonts w:asciiTheme="majorHAnsi" w:hAnsiTheme="majorHAnsi"/>
            </w:rPr>
            <w:t>Casarin</w:t>
          </w:r>
          <w:del w:id="720" w:author="Author">
            <w:r w:rsidRPr="00AF152B" w:rsidDel="00753072">
              <w:rPr>
                <w:rFonts w:asciiTheme="majorHAnsi" w:hAnsiTheme="majorHAnsi"/>
              </w:rPr>
              <w:delText>, R.</w:delText>
            </w:r>
          </w:del>
          <w:r w:rsidRPr="00AF152B">
            <w:rPr>
              <w:rFonts w:asciiTheme="majorHAnsi" w:hAnsiTheme="majorHAnsi"/>
            </w:rPr>
            <w:t>,</w:t>
          </w:r>
          <w:ins w:id="721" w:author="Author">
            <w:r w:rsidR="00753072">
              <w:rPr>
                <w:rFonts w:asciiTheme="majorHAnsi" w:hAnsiTheme="majorHAnsi"/>
              </w:rPr>
              <w:t>H</w:t>
            </w:r>
            <w:proofErr w:type="spellEnd"/>
            <w:r w:rsidR="00753072">
              <w:rPr>
                <w:rFonts w:asciiTheme="majorHAnsi" w:hAnsiTheme="majorHAnsi"/>
              </w:rPr>
              <w:t>. K.</w:t>
            </w:r>
          </w:ins>
          <w:r w:rsidRPr="00AF152B">
            <w:rPr>
              <w:rFonts w:asciiTheme="majorHAnsi" w:hAnsiTheme="majorHAnsi"/>
            </w:rPr>
            <w:t xml:space="preserve"> Van </w:t>
          </w:r>
          <w:proofErr w:type="spellStart"/>
          <w:r w:rsidRPr="00AF152B">
            <w:rPr>
              <w:rFonts w:asciiTheme="majorHAnsi" w:hAnsiTheme="majorHAnsi"/>
            </w:rPr>
            <w:t>Dijk</w:t>
          </w:r>
          <w:proofErr w:type="spellEnd"/>
          <w:r w:rsidRPr="00AF152B">
            <w:rPr>
              <w:rFonts w:asciiTheme="majorHAnsi" w:hAnsiTheme="majorHAnsi"/>
            </w:rPr>
            <w:t xml:space="preserve">, </w:t>
          </w:r>
          <w:ins w:id="722" w:author="Author">
            <w:r w:rsidR="00753072">
              <w:rPr>
                <w:rFonts w:asciiTheme="majorHAnsi" w:hAnsiTheme="majorHAnsi"/>
              </w:rPr>
              <w:t xml:space="preserve">and F. </w:t>
            </w:r>
          </w:ins>
          <w:del w:id="723" w:author="Author">
            <w:r w:rsidRPr="00AF152B" w:rsidDel="00753072">
              <w:rPr>
                <w:rFonts w:asciiTheme="majorHAnsi" w:hAnsiTheme="majorHAnsi"/>
              </w:rPr>
              <w:delText>H.K. &amp;</w:delText>
            </w:r>
          </w:del>
          <w:r w:rsidRPr="00AF152B">
            <w:rPr>
              <w:rFonts w:asciiTheme="majorHAnsi" w:hAnsiTheme="majorHAnsi"/>
            </w:rPr>
            <w:t xml:space="preserve"> </w:t>
          </w:r>
          <w:proofErr w:type="spellStart"/>
          <w:r w:rsidRPr="00AF152B">
            <w:rPr>
              <w:rFonts w:asciiTheme="majorHAnsi" w:hAnsiTheme="majorHAnsi"/>
            </w:rPr>
            <w:t>Ravazzolo</w:t>
          </w:r>
          <w:proofErr w:type="spellEnd"/>
          <w:ins w:id="724" w:author="Author">
            <w:r w:rsidR="00753072">
              <w:rPr>
                <w:rFonts w:asciiTheme="majorHAnsi" w:hAnsiTheme="majorHAnsi"/>
              </w:rPr>
              <w:t>.</w:t>
            </w:r>
          </w:ins>
          <w:del w:id="725" w:author="Author">
            <w:r w:rsidRPr="00AF152B" w:rsidDel="00753072">
              <w:rPr>
                <w:rFonts w:asciiTheme="majorHAnsi" w:hAnsiTheme="majorHAnsi"/>
              </w:rPr>
              <w:delText>, F.,</w:delText>
            </w:r>
          </w:del>
          <w:r w:rsidRPr="00AF152B">
            <w:rPr>
              <w:rFonts w:asciiTheme="majorHAnsi" w:hAnsiTheme="majorHAnsi"/>
            </w:rPr>
            <w:t xml:space="preserve"> 2010. </w:t>
          </w:r>
          <w:r w:rsidRPr="00AF152B">
            <w:rPr>
              <w:rFonts w:asciiTheme="majorHAnsi" w:hAnsiTheme="majorHAnsi"/>
              <w:i/>
              <w:iCs/>
            </w:rPr>
            <w:t>Combining Predictive Densities Using Bayesian Filtering with Applications to US Economics Data</w:t>
          </w:r>
          <w:r w:rsidRPr="00AF152B">
            <w:rPr>
              <w:rFonts w:asciiTheme="majorHAnsi" w:hAnsiTheme="majorHAnsi"/>
            </w:rPr>
            <w:t xml:space="preserve">. </w:t>
          </w:r>
          <w:proofErr w:type="spellStart"/>
          <w:proofErr w:type="gramStart"/>
          <w:r w:rsidRPr="00AF152B">
            <w:rPr>
              <w:rFonts w:asciiTheme="majorHAnsi" w:hAnsiTheme="majorHAnsi"/>
            </w:rPr>
            <w:t>Norges</w:t>
          </w:r>
          <w:proofErr w:type="spellEnd"/>
          <w:r w:rsidRPr="00AF152B">
            <w:rPr>
              <w:rFonts w:asciiTheme="majorHAnsi" w:hAnsiTheme="majorHAnsi"/>
            </w:rPr>
            <w:t xml:space="preserve"> Bank Working Paper.</w:t>
          </w:r>
          <w:proofErr w:type="gramEnd"/>
          <w:r w:rsidRPr="00AF152B">
            <w:rPr>
              <w:rFonts w:asciiTheme="majorHAnsi" w:hAnsiTheme="majorHAnsi"/>
            </w:rPr>
            <w:t xml:space="preserve"> http://ssrn.com/abstract=1735421 (accessed June 1, 2011).</w:t>
          </w:r>
        </w:p>
        <w:p w14:paraId="2F056AF2" w14:textId="1A58C3BA"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Borck</w:t>
          </w:r>
          <w:proofErr w:type="spellEnd"/>
          <w:r w:rsidRPr="00AF152B">
            <w:rPr>
              <w:rFonts w:asciiTheme="majorHAnsi" w:hAnsiTheme="majorHAnsi"/>
            </w:rPr>
            <w:t xml:space="preserve">, W.A., </w:t>
          </w:r>
          <w:ins w:id="726" w:author="Author">
            <w:r w:rsidR="00753072">
              <w:rPr>
                <w:rFonts w:asciiTheme="majorHAnsi" w:hAnsiTheme="majorHAnsi"/>
              </w:rPr>
              <w:t xml:space="preserve">N. </w:t>
            </w:r>
          </w:ins>
          <w:r w:rsidRPr="00AF152B">
            <w:rPr>
              <w:rFonts w:asciiTheme="majorHAnsi" w:hAnsiTheme="majorHAnsi"/>
            </w:rPr>
            <w:t xml:space="preserve">Brock, </w:t>
          </w:r>
          <w:ins w:id="727" w:author="Author">
            <w:r w:rsidR="00753072">
              <w:rPr>
                <w:rFonts w:asciiTheme="majorHAnsi" w:hAnsiTheme="majorHAnsi"/>
              </w:rPr>
              <w:t>and K. D.</w:t>
            </w:r>
          </w:ins>
          <w:del w:id="728" w:author="Author">
            <w:r w:rsidRPr="00AF152B" w:rsidDel="00753072">
              <w:rPr>
                <w:rFonts w:asciiTheme="majorHAnsi" w:hAnsiTheme="majorHAnsi"/>
              </w:rPr>
              <w:delText>N. &amp;</w:delText>
            </w:r>
          </w:del>
          <w:r w:rsidRPr="00AF152B">
            <w:rPr>
              <w:rFonts w:asciiTheme="majorHAnsi" w:hAnsiTheme="majorHAnsi"/>
            </w:rPr>
            <w:t xml:space="preserve"> West</w:t>
          </w:r>
          <w:ins w:id="729" w:author="Author">
            <w:r w:rsidR="00753072">
              <w:rPr>
                <w:rFonts w:asciiTheme="majorHAnsi" w:hAnsiTheme="majorHAnsi"/>
              </w:rPr>
              <w:t>.</w:t>
            </w:r>
          </w:ins>
          <w:del w:id="730" w:author="Author">
            <w:r w:rsidRPr="00AF152B" w:rsidDel="00753072">
              <w:rPr>
                <w:rFonts w:asciiTheme="majorHAnsi" w:hAnsiTheme="majorHAnsi"/>
              </w:rPr>
              <w:delText xml:space="preserve">, K.D., </w:delText>
            </w:r>
          </w:del>
          <w:r w:rsidRPr="00AF152B">
            <w:rPr>
              <w:rFonts w:asciiTheme="majorHAnsi" w:hAnsiTheme="majorHAnsi"/>
            </w:rPr>
            <w:t xml:space="preserve">2007. </w:t>
          </w:r>
          <w:ins w:id="731" w:author="Author">
            <w:r w:rsidR="00753072">
              <w:rPr>
                <w:rFonts w:asciiTheme="majorHAnsi" w:hAnsiTheme="majorHAnsi"/>
              </w:rPr>
              <w:t>“</w:t>
            </w:r>
          </w:ins>
          <w:r w:rsidRPr="00AF152B">
            <w:rPr>
              <w:rFonts w:asciiTheme="majorHAnsi" w:hAnsiTheme="majorHAnsi"/>
            </w:rPr>
            <w:t>Model Uncertainty and Policy Evaluation: Some Theory and Empirics.</w:t>
          </w:r>
          <w:ins w:id="732"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136(2)</w:t>
          </w:r>
          <w:ins w:id="733" w:author="Author">
            <w:r w:rsidR="00753072">
              <w:rPr>
                <w:rFonts w:asciiTheme="majorHAnsi" w:hAnsiTheme="majorHAnsi"/>
              </w:rPr>
              <w:t>:</w:t>
            </w:r>
          </w:ins>
          <w:del w:id="734" w:author="Author">
            <w:r w:rsidRPr="00AF152B" w:rsidDel="00753072">
              <w:rPr>
                <w:rFonts w:asciiTheme="majorHAnsi" w:hAnsiTheme="majorHAnsi"/>
              </w:rPr>
              <w:delText>, pp.</w:delText>
            </w:r>
          </w:del>
          <w:r w:rsidRPr="00AF152B">
            <w:rPr>
              <w:rFonts w:asciiTheme="majorHAnsi" w:hAnsiTheme="majorHAnsi"/>
            </w:rPr>
            <w:t>629</w:t>
          </w:r>
          <w:ins w:id="735" w:author="Author">
            <w:r w:rsidR="00753072">
              <w:rPr>
                <w:rFonts w:asciiTheme="majorHAnsi" w:hAnsiTheme="majorHAnsi"/>
              </w:rPr>
              <w:t>–</w:t>
            </w:r>
          </w:ins>
          <w:del w:id="736" w:author="Author">
            <w:r w:rsidRPr="00AF152B" w:rsidDel="00753072">
              <w:rPr>
                <w:rFonts w:asciiTheme="majorHAnsi" w:hAnsiTheme="majorHAnsi"/>
              </w:rPr>
              <w:delText>-</w:delText>
            </w:r>
          </w:del>
          <w:r w:rsidRPr="00AF152B">
            <w:rPr>
              <w:rFonts w:asciiTheme="majorHAnsi" w:hAnsiTheme="majorHAnsi"/>
            </w:rPr>
            <w:t>64.</w:t>
          </w:r>
          <w:proofErr w:type="gramEnd"/>
        </w:p>
        <w:p w14:paraId="7DE48945" w14:textId="631406A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Chmielecki</w:t>
          </w:r>
          <w:proofErr w:type="spellEnd"/>
          <w:r w:rsidRPr="00AF152B">
            <w:rPr>
              <w:rFonts w:asciiTheme="majorHAnsi" w:hAnsiTheme="majorHAnsi"/>
            </w:rPr>
            <w:t>, R.M.</w:t>
          </w:r>
          <w:ins w:id="737" w:author="Author">
            <w:r w:rsidR="00753072">
              <w:rPr>
                <w:rFonts w:asciiTheme="majorHAnsi" w:hAnsiTheme="majorHAnsi"/>
              </w:rPr>
              <w:t>, and A. E.</w:t>
            </w:r>
          </w:ins>
          <w:del w:id="738" w:author="Author">
            <w:r w:rsidRPr="00AF152B" w:rsidDel="00753072">
              <w:rPr>
                <w:rFonts w:asciiTheme="majorHAnsi" w:hAnsiTheme="majorHAnsi"/>
              </w:rPr>
              <w:delText xml:space="preserve"> &amp;</w:delText>
            </w:r>
          </w:del>
          <w:r w:rsidRPr="00AF152B">
            <w:rPr>
              <w:rFonts w:asciiTheme="majorHAnsi" w:hAnsiTheme="majorHAnsi"/>
            </w:rPr>
            <w:t xml:space="preserve"> </w:t>
          </w:r>
          <w:proofErr w:type="spellStart"/>
          <w:r w:rsidRPr="00AF152B">
            <w:rPr>
              <w:rFonts w:asciiTheme="majorHAnsi" w:hAnsiTheme="majorHAnsi"/>
            </w:rPr>
            <w:t>Raftery</w:t>
          </w:r>
          <w:proofErr w:type="spellEnd"/>
          <w:ins w:id="739" w:author="Author">
            <w:r w:rsidR="00753072">
              <w:rPr>
                <w:rFonts w:asciiTheme="majorHAnsi" w:hAnsiTheme="majorHAnsi"/>
              </w:rPr>
              <w:t>.</w:t>
            </w:r>
          </w:ins>
          <w:del w:id="740" w:author="Author">
            <w:r w:rsidRPr="00AF152B" w:rsidDel="00753072">
              <w:rPr>
                <w:rFonts w:asciiTheme="majorHAnsi" w:hAnsiTheme="majorHAnsi"/>
              </w:rPr>
              <w:delText>, A.E.,</w:delText>
            </w:r>
          </w:del>
          <w:r w:rsidRPr="00AF152B">
            <w:rPr>
              <w:rFonts w:asciiTheme="majorHAnsi" w:hAnsiTheme="majorHAnsi"/>
            </w:rPr>
            <w:t xml:space="preserve"> 2010. </w:t>
          </w:r>
          <w:ins w:id="741" w:author="Author">
            <w:r w:rsidR="00753072">
              <w:rPr>
                <w:rFonts w:asciiTheme="majorHAnsi" w:hAnsiTheme="majorHAnsi"/>
              </w:rPr>
              <w:t>“</w:t>
            </w:r>
          </w:ins>
          <w:r w:rsidRPr="00AF152B">
            <w:rPr>
              <w:rFonts w:asciiTheme="majorHAnsi" w:hAnsiTheme="majorHAnsi"/>
            </w:rPr>
            <w:t>Probabilistic Visibility Forecasting Using Bayesian Model Averaging.</w:t>
          </w:r>
          <w:ins w:id="742"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139(5)</w:t>
          </w:r>
          <w:ins w:id="743" w:author="Author">
            <w:r w:rsidR="00753072">
              <w:rPr>
                <w:rFonts w:asciiTheme="majorHAnsi" w:hAnsiTheme="majorHAnsi"/>
              </w:rPr>
              <w:t>:</w:t>
            </w:r>
          </w:ins>
          <w:del w:id="744" w:author="Author">
            <w:r w:rsidRPr="00AF152B" w:rsidDel="00753072">
              <w:rPr>
                <w:rFonts w:asciiTheme="majorHAnsi" w:hAnsiTheme="majorHAnsi"/>
              </w:rPr>
              <w:delText>, pp.</w:delText>
            </w:r>
          </w:del>
          <w:r w:rsidRPr="00AF152B">
            <w:rPr>
              <w:rFonts w:asciiTheme="majorHAnsi" w:hAnsiTheme="majorHAnsi"/>
            </w:rPr>
            <w:t>1626</w:t>
          </w:r>
          <w:del w:id="745" w:author="Author">
            <w:r w:rsidRPr="00AF152B" w:rsidDel="00753072">
              <w:rPr>
                <w:rFonts w:asciiTheme="majorHAnsi" w:hAnsiTheme="majorHAnsi"/>
              </w:rPr>
              <w:delText>-</w:delText>
            </w:r>
          </w:del>
          <w:ins w:id="746" w:author="Author">
            <w:r w:rsidR="00753072">
              <w:rPr>
                <w:rFonts w:asciiTheme="majorHAnsi" w:hAnsiTheme="majorHAnsi"/>
              </w:rPr>
              <w:t>–</w:t>
            </w:r>
          </w:ins>
          <w:r w:rsidRPr="00AF152B">
            <w:rPr>
              <w:rFonts w:asciiTheme="majorHAnsi" w:hAnsiTheme="majorHAnsi"/>
            </w:rPr>
            <w:t>36.</w:t>
          </w:r>
          <w:proofErr w:type="gramEnd"/>
        </w:p>
        <w:p w14:paraId="43732795" w14:textId="6E0BBFB3"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Feldkircher</w:t>
          </w:r>
          <w:proofErr w:type="spellEnd"/>
          <w:r w:rsidRPr="00AF152B">
            <w:rPr>
              <w:rFonts w:asciiTheme="majorHAnsi" w:hAnsiTheme="majorHAnsi"/>
            </w:rPr>
            <w:t>, M.</w:t>
          </w:r>
          <w:del w:id="747" w:author="Author">
            <w:r w:rsidRPr="00AF152B" w:rsidDel="00753072">
              <w:rPr>
                <w:rFonts w:asciiTheme="majorHAnsi" w:hAnsiTheme="majorHAnsi"/>
              </w:rPr>
              <w:delText>,</w:delText>
            </w:r>
          </w:del>
          <w:r w:rsidRPr="00AF152B">
            <w:rPr>
              <w:rFonts w:asciiTheme="majorHAnsi" w:hAnsiTheme="majorHAnsi"/>
            </w:rPr>
            <w:t xml:space="preserve"> 2012.</w:t>
          </w:r>
          <w:proofErr w:type="gramEnd"/>
          <w:r w:rsidRPr="00AF152B">
            <w:rPr>
              <w:rFonts w:asciiTheme="majorHAnsi" w:hAnsiTheme="majorHAnsi"/>
            </w:rPr>
            <w:t xml:space="preserve"> </w:t>
          </w:r>
          <w:ins w:id="748" w:author="Author">
            <w:r w:rsidR="00753072">
              <w:rPr>
                <w:rFonts w:asciiTheme="majorHAnsi" w:hAnsiTheme="majorHAnsi"/>
              </w:rPr>
              <w:t>“</w:t>
            </w:r>
          </w:ins>
          <w:r w:rsidRPr="00AF152B">
            <w:rPr>
              <w:rFonts w:asciiTheme="majorHAnsi" w:hAnsiTheme="majorHAnsi"/>
            </w:rPr>
            <w:t>Forecast Combination and Bayesian Model Averaging: A Prior Sensitivity Analysis.</w:t>
          </w:r>
          <w:ins w:id="749"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31(4)</w:t>
          </w:r>
          <w:ins w:id="750" w:author="Author">
            <w:r w:rsidR="00753072">
              <w:rPr>
                <w:rFonts w:asciiTheme="majorHAnsi" w:hAnsiTheme="majorHAnsi"/>
              </w:rPr>
              <w:t>:</w:t>
            </w:r>
          </w:ins>
          <w:del w:id="751" w:author="Author">
            <w:r w:rsidRPr="00AF152B" w:rsidDel="00753072">
              <w:rPr>
                <w:rFonts w:asciiTheme="majorHAnsi" w:hAnsiTheme="majorHAnsi"/>
              </w:rPr>
              <w:delText>, pp.</w:delText>
            </w:r>
          </w:del>
          <w:r w:rsidRPr="00AF152B">
            <w:rPr>
              <w:rFonts w:asciiTheme="majorHAnsi" w:hAnsiTheme="majorHAnsi"/>
            </w:rPr>
            <w:t>361</w:t>
          </w:r>
          <w:ins w:id="752" w:author="Author">
            <w:r w:rsidR="00753072">
              <w:rPr>
                <w:rFonts w:asciiTheme="majorHAnsi" w:hAnsiTheme="majorHAnsi"/>
              </w:rPr>
              <w:t>–</w:t>
            </w:r>
          </w:ins>
          <w:del w:id="753" w:author="Author">
            <w:r w:rsidRPr="00AF152B" w:rsidDel="00753072">
              <w:rPr>
                <w:rFonts w:asciiTheme="majorHAnsi" w:hAnsiTheme="majorHAnsi"/>
              </w:rPr>
              <w:delText>-</w:delText>
            </w:r>
          </w:del>
          <w:r w:rsidRPr="00AF152B">
            <w:rPr>
              <w:rFonts w:asciiTheme="majorHAnsi" w:hAnsiTheme="majorHAnsi"/>
            </w:rPr>
            <w:t>76.</w:t>
          </w:r>
          <w:proofErr w:type="gramEnd"/>
        </w:p>
        <w:p w14:paraId="33C2615C" w14:textId="142757F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Fraley, C., </w:t>
          </w:r>
          <w:ins w:id="754" w:author="Author">
            <w:r w:rsidR="00753072">
              <w:rPr>
                <w:rFonts w:asciiTheme="majorHAnsi" w:hAnsiTheme="majorHAnsi"/>
              </w:rPr>
              <w:t xml:space="preserve">A. E. </w:t>
            </w:r>
          </w:ins>
          <w:proofErr w:type="spellStart"/>
          <w:r w:rsidRPr="00AF152B">
            <w:rPr>
              <w:rFonts w:asciiTheme="majorHAnsi" w:hAnsiTheme="majorHAnsi"/>
            </w:rPr>
            <w:t>Raftery</w:t>
          </w:r>
          <w:proofErr w:type="spellEnd"/>
          <w:r w:rsidRPr="00AF152B">
            <w:rPr>
              <w:rFonts w:asciiTheme="majorHAnsi" w:hAnsiTheme="majorHAnsi"/>
            </w:rPr>
            <w:t xml:space="preserve">, </w:t>
          </w:r>
          <w:ins w:id="755" w:author="Author">
            <w:r w:rsidR="00753072">
              <w:rPr>
                <w:rFonts w:asciiTheme="majorHAnsi" w:hAnsiTheme="majorHAnsi"/>
              </w:rPr>
              <w:t xml:space="preserve">and T. </w:t>
            </w:r>
          </w:ins>
          <w:del w:id="756" w:author="Author">
            <w:r w:rsidRPr="00AF152B" w:rsidDel="00753072">
              <w:rPr>
                <w:rFonts w:asciiTheme="majorHAnsi" w:hAnsiTheme="majorHAnsi"/>
              </w:rPr>
              <w:delText xml:space="preserve">A.E. &amp; </w:delText>
            </w:r>
          </w:del>
          <w:proofErr w:type="spellStart"/>
          <w:r w:rsidRPr="00AF152B">
            <w:rPr>
              <w:rFonts w:asciiTheme="majorHAnsi" w:hAnsiTheme="majorHAnsi"/>
            </w:rPr>
            <w:t>Gneiting</w:t>
          </w:r>
          <w:proofErr w:type="spellEnd"/>
          <w:del w:id="757" w:author="Author">
            <w:r w:rsidRPr="00AF152B" w:rsidDel="00753072">
              <w:rPr>
                <w:rFonts w:asciiTheme="majorHAnsi" w:hAnsiTheme="majorHAnsi"/>
              </w:rPr>
              <w:delText>, T</w:delText>
            </w:r>
          </w:del>
          <w:r w:rsidRPr="00AF152B">
            <w:rPr>
              <w:rFonts w:asciiTheme="majorHAnsi" w:hAnsiTheme="majorHAnsi"/>
            </w:rPr>
            <w:t>.</w:t>
          </w:r>
          <w:del w:id="758" w:author="Author">
            <w:r w:rsidRPr="00AF152B" w:rsidDel="00753072">
              <w:rPr>
                <w:rFonts w:asciiTheme="majorHAnsi" w:hAnsiTheme="majorHAnsi"/>
              </w:rPr>
              <w:delText>,</w:delText>
            </w:r>
          </w:del>
          <w:r w:rsidRPr="00AF152B">
            <w:rPr>
              <w:rFonts w:asciiTheme="majorHAnsi" w:hAnsiTheme="majorHAnsi"/>
            </w:rPr>
            <w:t xml:space="preserve"> 2010. </w:t>
          </w:r>
          <w:ins w:id="759" w:author="Author">
            <w:r w:rsidR="00753072">
              <w:rPr>
                <w:rFonts w:asciiTheme="majorHAnsi" w:hAnsiTheme="majorHAnsi"/>
              </w:rPr>
              <w:t>“</w:t>
            </w:r>
          </w:ins>
          <w:r w:rsidRPr="00AF152B">
            <w:rPr>
              <w:rFonts w:asciiTheme="majorHAnsi" w:hAnsiTheme="majorHAnsi"/>
            </w:rPr>
            <w:t xml:space="preserve">Calibrating </w:t>
          </w:r>
          <w:proofErr w:type="spellStart"/>
          <w:r w:rsidRPr="00AF152B">
            <w:rPr>
              <w:rFonts w:asciiTheme="majorHAnsi" w:hAnsiTheme="majorHAnsi"/>
            </w:rPr>
            <w:t>Multimodel</w:t>
          </w:r>
          <w:proofErr w:type="spellEnd"/>
          <w:r w:rsidRPr="00AF152B">
            <w:rPr>
              <w:rFonts w:asciiTheme="majorHAnsi" w:hAnsiTheme="majorHAnsi"/>
            </w:rPr>
            <w:t xml:space="preserve"> Forecast Ensembles with Exchangeable and Missing Members Using Bayesian Model Averaging.</w:t>
          </w:r>
          <w:ins w:id="760"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138(1)</w:t>
          </w:r>
          <w:ins w:id="761" w:author="Author">
            <w:r w:rsidR="00753072">
              <w:rPr>
                <w:rFonts w:asciiTheme="majorHAnsi" w:hAnsiTheme="majorHAnsi"/>
              </w:rPr>
              <w:t>:</w:t>
            </w:r>
          </w:ins>
          <w:del w:id="762" w:author="Author">
            <w:r w:rsidRPr="00AF152B" w:rsidDel="00753072">
              <w:rPr>
                <w:rFonts w:asciiTheme="majorHAnsi" w:hAnsiTheme="majorHAnsi"/>
              </w:rPr>
              <w:delText>, pp.</w:delText>
            </w:r>
          </w:del>
          <w:r w:rsidRPr="00AF152B">
            <w:rPr>
              <w:rFonts w:asciiTheme="majorHAnsi" w:hAnsiTheme="majorHAnsi"/>
            </w:rPr>
            <w:t>190</w:t>
          </w:r>
          <w:ins w:id="763" w:author="Author">
            <w:r w:rsidR="00753072">
              <w:rPr>
                <w:rFonts w:asciiTheme="majorHAnsi" w:hAnsiTheme="majorHAnsi"/>
              </w:rPr>
              <w:t>–</w:t>
            </w:r>
          </w:ins>
          <w:del w:id="764" w:author="Author">
            <w:r w:rsidRPr="00AF152B" w:rsidDel="00753072">
              <w:rPr>
                <w:rFonts w:asciiTheme="majorHAnsi" w:hAnsiTheme="majorHAnsi"/>
              </w:rPr>
              <w:delText>-</w:delText>
            </w:r>
          </w:del>
          <w:r w:rsidRPr="00AF152B">
            <w:rPr>
              <w:rFonts w:asciiTheme="majorHAnsi" w:hAnsiTheme="majorHAnsi"/>
            </w:rPr>
            <w:t>202.</w:t>
          </w:r>
          <w:proofErr w:type="gramEnd"/>
        </w:p>
        <w:p w14:paraId="431DE548" w14:textId="0D498286"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lastRenderedPageBreak/>
            <w:t>Gneiting</w:t>
          </w:r>
          <w:proofErr w:type="spellEnd"/>
          <w:r w:rsidRPr="00AF152B">
            <w:rPr>
              <w:rFonts w:asciiTheme="majorHAnsi" w:hAnsiTheme="majorHAnsi"/>
            </w:rPr>
            <w:t>, T</w:t>
          </w:r>
          <w:proofErr w:type="gramStart"/>
          <w:r w:rsidRPr="00AF152B">
            <w:rPr>
              <w:rFonts w:asciiTheme="majorHAnsi" w:hAnsiTheme="majorHAnsi"/>
            </w:rPr>
            <w:t xml:space="preserve">. </w:t>
          </w:r>
          <w:ins w:id="765" w:author="Author">
            <w:r w:rsidR="00753072">
              <w:rPr>
                <w:rFonts w:asciiTheme="majorHAnsi" w:hAnsiTheme="majorHAnsi"/>
              </w:rPr>
              <w:t>,</w:t>
            </w:r>
            <w:proofErr w:type="gramEnd"/>
            <w:r w:rsidR="00753072">
              <w:rPr>
                <w:rFonts w:asciiTheme="majorHAnsi" w:hAnsiTheme="majorHAnsi"/>
              </w:rPr>
              <w:t xml:space="preserve"> and T. L. </w:t>
            </w:r>
          </w:ins>
          <w:del w:id="766"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Thorarinsdottir</w:t>
          </w:r>
          <w:proofErr w:type="spellEnd"/>
          <w:ins w:id="767" w:author="Author">
            <w:r w:rsidR="00753072">
              <w:rPr>
                <w:rFonts w:asciiTheme="majorHAnsi" w:hAnsiTheme="majorHAnsi"/>
              </w:rPr>
              <w:t>.</w:t>
            </w:r>
          </w:ins>
          <w:del w:id="768" w:author="Author">
            <w:r w:rsidRPr="00AF152B" w:rsidDel="00753072">
              <w:rPr>
                <w:rFonts w:asciiTheme="majorHAnsi" w:hAnsiTheme="majorHAnsi"/>
              </w:rPr>
              <w:delText>, T.L.,</w:delText>
            </w:r>
          </w:del>
          <w:r w:rsidRPr="00AF152B">
            <w:rPr>
              <w:rFonts w:asciiTheme="majorHAnsi" w:hAnsiTheme="majorHAnsi"/>
            </w:rPr>
            <w:t xml:space="preserve"> 2010. </w:t>
          </w:r>
          <w:ins w:id="769" w:author="Author">
            <w:r w:rsidR="00753072">
              <w:rPr>
                <w:rFonts w:asciiTheme="majorHAnsi" w:hAnsiTheme="majorHAnsi"/>
              </w:rPr>
              <w:t>“</w:t>
            </w:r>
          </w:ins>
          <w:r w:rsidRPr="00D62E4E">
            <w:rPr>
              <w:rFonts w:asciiTheme="majorHAnsi" w:hAnsiTheme="majorHAnsi"/>
              <w:iCs/>
              <w:rPrChange w:id="770" w:author="Author">
                <w:rPr>
                  <w:rFonts w:asciiTheme="majorHAnsi" w:hAnsiTheme="majorHAnsi" w:cs="Times New Roman"/>
                  <w:i/>
                  <w:iCs/>
                  <w:sz w:val="22"/>
                  <w:szCs w:val="22"/>
                </w:rPr>
              </w:rPrChange>
            </w:rPr>
            <w:t>Predicting Inflation: Professional Experts Versus No-Change Forecasts</w:t>
          </w:r>
          <w:r w:rsidRPr="00753072">
            <w:rPr>
              <w:rFonts w:asciiTheme="majorHAnsi" w:hAnsiTheme="majorHAnsi"/>
            </w:rPr>
            <w:t>.</w:t>
          </w:r>
          <w:ins w:id="771" w:author="Author">
            <w:r w:rsidR="00753072">
              <w:rPr>
                <w:rFonts w:asciiTheme="majorHAnsi" w:hAnsiTheme="majorHAnsi"/>
              </w:rPr>
              <w:t>”</w:t>
            </w:r>
          </w:ins>
          <w:r w:rsidRPr="00753072">
            <w:rPr>
              <w:rFonts w:asciiTheme="majorHAnsi" w:hAnsiTheme="majorHAnsi"/>
            </w:rPr>
            <w:t xml:space="preserve"> </w:t>
          </w:r>
          <w:r w:rsidRPr="00AF152B">
            <w:rPr>
              <w:rFonts w:asciiTheme="majorHAnsi" w:hAnsiTheme="majorHAnsi"/>
            </w:rPr>
            <w:t>Working Paper. http://arxiv.org/abs/1010.2318v1 (accessed June 15, 2011).</w:t>
          </w:r>
        </w:p>
        <w:p w14:paraId="6CF1D358" w14:textId="077E7BD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Koop, G</w:t>
          </w:r>
          <w:proofErr w:type="gramStart"/>
          <w:r w:rsidRPr="00AF152B">
            <w:rPr>
              <w:rFonts w:asciiTheme="majorHAnsi" w:hAnsiTheme="majorHAnsi"/>
            </w:rPr>
            <w:t xml:space="preserve">. </w:t>
          </w:r>
          <w:ins w:id="772" w:author="Author">
            <w:r w:rsidR="00753072">
              <w:rPr>
                <w:rFonts w:asciiTheme="majorHAnsi" w:hAnsiTheme="majorHAnsi"/>
              </w:rPr>
              <w:t>,</w:t>
            </w:r>
            <w:proofErr w:type="gramEnd"/>
            <w:r w:rsidR="00753072">
              <w:rPr>
                <w:rFonts w:asciiTheme="majorHAnsi" w:hAnsiTheme="majorHAnsi"/>
              </w:rPr>
              <w:t xml:space="preserve"> and D.</w:t>
            </w:r>
          </w:ins>
          <w:del w:id="773"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Korobilis</w:t>
          </w:r>
          <w:proofErr w:type="spellEnd"/>
          <w:ins w:id="774" w:author="Author">
            <w:r w:rsidR="00753072">
              <w:rPr>
                <w:rFonts w:asciiTheme="majorHAnsi" w:hAnsiTheme="majorHAnsi"/>
              </w:rPr>
              <w:t>.</w:t>
            </w:r>
          </w:ins>
          <w:del w:id="775" w:author="Author">
            <w:r w:rsidRPr="00AF152B" w:rsidDel="00753072">
              <w:rPr>
                <w:rFonts w:asciiTheme="majorHAnsi" w:hAnsiTheme="majorHAnsi"/>
              </w:rPr>
              <w:delText>, D.,</w:delText>
            </w:r>
          </w:del>
          <w:r w:rsidRPr="00AF152B">
            <w:rPr>
              <w:rFonts w:asciiTheme="majorHAnsi" w:hAnsiTheme="majorHAnsi"/>
            </w:rPr>
            <w:t xml:space="preserve"> 2009. </w:t>
          </w:r>
          <w:ins w:id="776" w:author="Author">
            <w:r w:rsidR="00753072">
              <w:rPr>
                <w:rFonts w:asciiTheme="majorHAnsi" w:hAnsiTheme="majorHAnsi"/>
              </w:rPr>
              <w:t>“</w:t>
            </w:r>
          </w:ins>
          <w:r w:rsidRPr="00D62E4E">
            <w:rPr>
              <w:rFonts w:asciiTheme="majorHAnsi" w:hAnsiTheme="majorHAnsi"/>
              <w:iCs/>
              <w:rPrChange w:id="777" w:author="Author">
                <w:rPr>
                  <w:rFonts w:asciiTheme="majorHAnsi" w:hAnsiTheme="majorHAnsi" w:cs="Times New Roman"/>
                  <w:i/>
                  <w:iCs/>
                  <w:sz w:val="22"/>
                  <w:szCs w:val="22"/>
                </w:rPr>
              </w:rPrChange>
            </w:rPr>
            <w:t>Forecasting Inflation Using Dynamic Model Averaging</w:t>
          </w:r>
          <w:r w:rsidRPr="00AF152B">
            <w:rPr>
              <w:rFonts w:asciiTheme="majorHAnsi" w:hAnsiTheme="majorHAnsi"/>
            </w:rPr>
            <w:t>.</w:t>
          </w:r>
          <w:ins w:id="778" w:author="Author">
            <w:r w:rsidR="00753072">
              <w:rPr>
                <w:rFonts w:asciiTheme="majorHAnsi" w:hAnsiTheme="majorHAnsi"/>
              </w:rPr>
              <w:t>”</w:t>
            </w:r>
          </w:ins>
          <w:r w:rsidRPr="00AF152B">
            <w:rPr>
              <w:rFonts w:asciiTheme="majorHAnsi" w:hAnsiTheme="majorHAnsi"/>
            </w:rPr>
            <w:t xml:space="preserve"> Working Paper. http://personal.strath.ac.uk/gary.koop/koop_korobilis_forecasting_inflation_using_DMA.pdf (accessed May 25, 2011).</w:t>
          </w:r>
        </w:p>
        <w:p w14:paraId="1445CF28" w14:textId="41CBF2C8"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w:t>
          </w:r>
          <w:ins w:id="779" w:author="Author">
            <w:r w:rsidR="00753072">
              <w:rPr>
                <w:rFonts w:asciiTheme="majorHAnsi" w:hAnsiTheme="majorHAnsi"/>
              </w:rPr>
              <w:t xml:space="preserve">F. M. </w:t>
            </w:r>
          </w:ins>
          <w:r w:rsidRPr="00AF152B">
            <w:rPr>
              <w:rFonts w:asciiTheme="majorHAnsi" w:hAnsiTheme="majorHAnsi"/>
            </w:rPr>
            <w:t xml:space="preserve">Hollenbach, </w:t>
          </w:r>
          <w:ins w:id="780" w:author="Author">
            <w:r w:rsidR="00753072">
              <w:rPr>
                <w:rFonts w:asciiTheme="majorHAnsi" w:hAnsiTheme="majorHAnsi"/>
              </w:rPr>
              <w:t xml:space="preserve">and M. </w:t>
            </w:r>
            <w:proofErr w:type="spellStart"/>
            <w:r w:rsidR="00753072">
              <w:rPr>
                <w:rFonts w:asciiTheme="majorHAnsi" w:hAnsiTheme="majorHAnsi"/>
              </w:rPr>
              <w:t>D.</w:t>
            </w:r>
          </w:ins>
          <w:proofErr w:type="gramEnd"/>
          <w:del w:id="781" w:author="Author">
            <w:r w:rsidRPr="00AF152B" w:rsidDel="00753072">
              <w:rPr>
                <w:rFonts w:asciiTheme="majorHAnsi" w:hAnsiTheme="majorHAnsi"/>
              </w:rPr>
              <w:delText xml:space="preserve">F.M. &amp; </w:delText>
            </w:r>
          </w:del>
          <w:r w:rsidRPr="00AF152B">
            <w:rPr>
              <w:rFonts w:asciiTheme="majorHAnsi" w:hAnsiTheme="majorHAnsi"/>
            </w:rPr>
            <w:t>Ward</w:t>
          </w:r>
          <w:proofErr w:type="spellEnd"/>
          <w:ins w:id="782" w:author="Author">
            <w:r w:rsidR="00753072">
              <w:rPr>
                <w:rFonts w:asciiTheme="majorHAnsi" w:hAnsiTheme="majorHAnsi"/>
              </w:rPr>
              <w:t>.</w:t>
            </w:r>
          </w:ins>
          <w:del w:id="783" w:author="Author">
            <w:r w:rsidRPr="00AF152B" w:rsidDel="00753072">
              <w:rPr>
                <w:rFonts w:asciiTheme="majorHAnsi" w:hAnsiTheme="majorHAnsi"/>
              </w:rPr>
              <w:delText>, M.D.,</w:delText>
            </w:r>
          </w:del>
          <w:r w:rsidRPr="00AF152B">
            <w:rPr>
              <w:rFonts w:asciiTheme="majorHAnsi" w:hAnsiTheme="majorHAnsi"/>
            </w:rPr>
            <w:t xml:space="preserve"> 2012a. </w:t>
          </w:r>
          <w:ins w:id="784" w:author="Author">
            <w:r w:rsidR="00753072">
              <w:rPr>
                <w:rFonts w:asciiTheme="majorHAnsi" w:hAnsiTheme="majorHAnsi"/>
              </w:rPr>
              <w:t>“</w:t>
            </w:r>
          </w:ins>
          <w:r w:rsidRPr="00AF152B">
            <w:rPr>
              <w:rFonts w:asciiTheme="majorHAnsi" w:hAnsiTheme="majorHAnsi"/>
            </w:rPr>
            <w:t>Improving Predictions Using Ensemble Bayesian Model Averaging.</w:t>
          </w:r>
          <w:ins w:id="785" w:author="Author">
            <w:r w:rsidR="00753072">
              <w:rPr>
                <w:rFonts w:asciiTheme="majorHAnsi" w:hAnsiTheme="majorHAnsi"/>
              </w:rPr>
              <w:t>”</w:t>
            </w:r>
            <w:r w:rsidR="009F3217">
              <w:rPr>
                <w:rFonts w:asciiTheme="majorHAnsi" w:hAnsiTheme="majorHAnsi"/>
              </w:rPr>
              <w:t xml:space="preserve"> </w:t>
            </w:r>
            <w:r w:rsidR="009F3217">
              <w:rPr>
                <w:rFonts w:asciiTheme="majorHAnsi" w:hAnsiTheme="majorHAnsi"/>
                <w:i/>
              </w:rPr>
              <w:t>Political Analysis,</w:t>
            </w:r>
            <w:r w:rsidR="00753072">
              <w:rPr>
                <w:rFonts w:asciiTheme="majorHAnsi" w:hAnsiTheme="majorHAnsi"/>
              </w:rPr>
              <w:t xml:space="preserve"> &lt;AQ: What journal or publication</w:t>
            </w:r>
            <w:proofErr w:type="gramStart"/>
            <w:r w:rsidR="00753072">
              <w:rPr>
                <w:rFonts w:asciiTheme="majorHAnsi" w:hAnsiTheme="majorHAnsi"/>
              </w:rPr>
              <w:t>?&gt;</w:t>
            </w:r>
          </w:ins>
          <w:proofErr w:type="gramEnd"/>
          <w:r w:rsidRPr="00AF152B">
            <w:rPr>
              <w:rFonts w:asciiTheme="majorHAnsi" w:hAnsiTheme="majorHAnsi"/>
            </w:rPr>
            <w:t xml:space="preserve"> 20(3)</w:t>
          </w:r>
          <w:ins w:id="786" w:author="Author">
            <w:r w:rsidR="00753072">
              <w:rPr>
                <w:rFonts w:asciiTheme="majorHAnsi" w:hAnsiTheme="majorHAnsi"/>
              </w:rPr>
              <w:t>:</w:t>
            </w:r>
          </w:ins>
          <w:del w:id="787" w:author="Author">
            <w:r w:rsidRPr="00AF152B" w:rsidDel="00753072">
              <w:rPr>
                <w:rFonts w:asciiTheme="majorHAnsi" w:hAnsiTheme="majorHAnsi"/>
              </w:rPr>
              <w:delText>, pp.</w:delText>
            </w:r>
          </w:del>
          <w:r w:rsidRPr="00AF152B">
            <w:rPr>
              <w:rFonts w:asciiTheme="majorHAnsi" w:hAnsiTheme="majorHAnsi"/>
            </w:rPr>
            <w:t>271</w:t>
          </w:r>
          <w:ins w:id="788" w:author="Author">
            <w:r w:rsidR="00753072">
              <w:rPr>
                <w:rFonts w:asciiTheme="majorHAnsi" w:hAnsiTheme="majorHAnsi"/>
              </w:rPr>
              <w:t>–</w:t>
            </w:r>
          </w:ins>
          <w:del w:id="789" w:author="Author">
            <w:r w:rsidRPr="00AF152B" w:rsidDel="00753072">
              <w:rPr>
                <w:rFonts w:asciiTheme="majorHAnsi" w:hAnsiTheme="majorHAnsi"/>
              </w:rPr>
              <w:delText>-</w:delText>
            </w:r>
          </w:del>
          <w:r w:rsidRPr="00AF152B">
            <w:rPr>
              <w:rFonts w:asciiTheme="majorHAnsi" w:hAnsiTheme="majorHAnsi"/>
            </w:rPr>
            <w:t>91.</w:t>
          </w:r>
        </w:p>
        <w:p w14:paraId="5528F27E" w14:textId="504CC959"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Montgomery, J.M., </w:t>
          </w:r>
          <w:ins w:id="790" w:author="Author">
            <w:r w:rsidR="00753072">
              <w:rPr>
                <w:rFonts w:asciiTheme="majorHAnsi" w:hAnsiTheme="majorHAnsi"/>
              </w:rPr>
              <w:t xml:space="preserve">F. M. </w:t>
            </w:r>
          </w:ins>
          <w:proofErr w:type="spellStart"/>
          <w:r w:rsidRPr="00AF152B">
            <w:rPr>
              <w:rFonts w:asciiTheme="majorHAnsi" w:hAnsiTheme="majorHAnsi"/>
            </w:rPr>
            <w:t>Hollenbach,</w:t>
          </w:r>
          <w:del w:id="791" w:author="Author">
            <w:r w:rsidRPr="00AF152B" w:rsidDel="00753072">
              <w:rPr>
                <w:rFonts w:asciiTheme="majorHAnsi" w:hAnsiTheme="majorHAnsi"/>
              </w:rPr>
              <w:delText xml:space="preserve"> F.M. &amp; </w:delText>
            </w:r>
          </w:del>
          <w:ins w:id="792" w:author="Author">
            <w:r w:rsidR="00753072">
              <w:rPr>
                <w:rFonts w:asciiTheme="majorHAnsi" w:hAnsiTheme="majorHAnsi"/>
              </w:rPr>
              <w:t>and</w:t>
            </w:r>
            <w:proofErr w:type="spellEnd"/>
            <w:r w:rsidR="00753072">
              <w:rPr>
                <w:rFonts w:asciiTheme="majorHAnsi" w:hAnsiTheme="majorHAnsi"/>
              </w:rPr>
              <w:t xml:space="preserve"> M. D. </w:t>
            </w:r>
          </w:ins>
          <w:r w:rsidRPr="00AF152B">
            <w:rPr>
              <w:rFonts w:asciiTheme="majorHAnsi" w:hAnsiTheme="majorHAnsi"/>
            </w:rPr>
            <w:t>Ward</w:t>
          </w:r>
          <w:del w:id="793" w:author="Author">
            <w:r w:rsidRPr="00AF152B" w:rsidDel="00753072">
              <w:rPr>
                <w:rFonts w:asciiTheme="majorHAnsi" w:hAnsiTheme="majorHAnsi"/>
              </w:rPr>
              <w:delText>, M.D.,</w:delText>
            </w:r>
          </w:del>
          <w:ins w:id="794" w:author="Author">
            <w:r w:rsidR="00753072">
              <w:rPr>
                <w:rFonts w:asciiTheme="majorHAnsi" w:hAnsiTheme="majorHAnsi"/>
              </w:rPr>
              <w:t>.</w:t>
            </w:r>
          </w:ins>
          <w:r w:rsidRPr="00AF152B">
            <w:rPr>
              <w:rFonts w:asciiTheme="majorHAnsi" w:hAnsiTheme="majorHAnsi"/>
            </w:rPr>
            <w:t xml:space="preserve"> 2012b.</w:t>
          </w:r>
          <w:ins w:id="795" w:author="Author">
            <w:r w:rsidR="00753072">
              <w:rPr>
                <w:rFonts w:asciiTheme="majorHAnsi" w:hAnsiTheme="majorHAnsi"/>
              </w:rPr>
              <w:t xml:space="preserve"> “</w:t>
            </w:r>
          </w:ins>
          <w:r w:rsidRPr="00AF152B">
            <w:rPr>
              <w:rFonts w:asciiTheme="majorHAnsi" w:hAnsiTheme="majorHAnsi"/>
            </w:rPr>
            <w:t xml:space="preserve"> Say Yes to the Guess: Ensemble Methods to Predict Unemployment and Inflation.</w:t>
          </w:r>
          <w:ins w:id="796"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rPr>
            <w:t xml:space="preserve">In </w:t>
          </w:r>
          <w:r w:rsidRPr="00AF152B">
            <w:rPr>
              <w:rFonts w:asciiTheme="majorHAnsi" w:hAnsiTheme="majorHAnsi"/>
              <w:i/>
              <w:iCs/>
            </w:rPr>
            <w:t>Proceedings of the 2012 Annual Meeting</w:t>
          </w:r>
          <w:del w:id="797" w:author="Author">
            <w:r w:rsidRPr="00AF152B" w:rsidDel="00753072">
              <w:rPr>
                <w:rFonts w:asciiTheme="majorHAnsi" w:hAnsiTheme="majorHAnsi"/>
                <w:i/>
                <w:iCs/>
              </w:rPr>
              <w:delText>s</w:delText>
            </w:r>
          </w:del>
          <w:r w:rsidRPr="00AF152B">
            <w:rPr>
              <w:rFonts w:asciiTheme="majorHAnsi" w:hAnsiTheme="majorHAnsi"/>
              <w:i/>
              <w:iCs/>
            </w:rPr>
            <w:t>.</w:t>
          </w:r>
          <w:proofErr w:type="gramEnd"/>
          <w:r w:rsidRPr="00AF152B">
            <w:rPr>
              <w:rFonts w:asciiTheme="majorHAnsi" w:hAnsiTheme="majorHAnsi"/>
            </w:rPr>
            <w:t xml:space="preserve"> New Orleans, USA, Aug/Sept 2012b. </w:t>
          </w:r>
          <w:proofErr w:type="gramStart"/>
          <w:r w:rsidRPr="00AF152B">
            <w:rPr>
              <w:rFonts w:asciiTheme="majorHAnsi" w:hAnsiTheme="majorHAnsi"/>
            </w:rPr>
            <w:t>American Political Science Association.</w:t>
          </w:r>
          <w:proofErr w:type="gramEnd"/>
          <w:ins w:id="798" w:author="Author">
            <w:r w:rsidR="00753072">
              <w:rPr>
                <w:rFonts w:asciiTheme="majorHAnsi" w:hAnsiTheme="majorHAnsi"/>
              </w:rPr>
              <w:t xml:space="preserve"> &lt;AQ: Are these proceedings published?</w:t>
            </w:r>
            <w:r w:rsidR="009F3217">
              <w:rPr>
                <w:rFonts w:asciiTheme="majorHAnsi" w:hAnsiTheme="majorHAnsi"/>
              </w:rPr>
              <w:t xml:space="preserve"> </w:t>
            </w:r>
            <w:r w:rsidR="00753072">
              <w:rPr>
                <w:rFonts w:asciiTheme="majorHAnsi" w:hAnsiTheme="majorHAnsi"/>
              </w:rPr>
              <w:t xml:space="preserve">&gt; </w:t>
            </w:r>
          </w:ins>
        </w:p>
        <w:p w14:paraId="1EEBB81F" w14:textId="2B5A5C4C"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Montgomery, J.M.</w:t>
          </w:r>
          <w:ins w:id="799" w:author="Author">
            <w:r w:rsidR="00753072">
              <w:rPr>
                <w:rFonts w:asciiTheme="majorHAnsi" w:hAnsiTheme="majorHAnsi"/>
              </w:rPr>
              <w:t xml:space="preserve">, and </w:t>
            </w:r>
          </w:ins>
          <w:del w:id="800" w:author="Author">
            <w:r w:rsidRPr="00AF152B" w:rsidDel="00753072">
              <w:rPr>
                <w:rFonts w:asciiTheme="majorHAnsi" w:hAnsiTheme="majorHAnsi"/>
              </w:rPr>
              <w:delText xml:space="preserve"> &amp; </w:delText>
            </w:r>
          </w:del>
          <w:ins w:id="801" w:author="Author">
            <w:r w:rsidR="00753072">
              <w:rPr>
                <w:rFonts w:asciiTheme="majorHAnsi" w:hAnsiTheme="majorHAnsi"/>
              </w:rPr>
              <w:t xml:space="preserve"> B. </w:t>
            </w:r>
          </w:ins>
          <w:proofErr w:type="spellStart"/>
          <w:r w:rsidRPr="00AF152B">
            <w:rPr>
              <w:rFonts w:asciiTheme="majorHAnsi" w:hAnsiTheme="majorHAnsi"/>
            </w:rPr>
            <w:t>Nyhan</w:t>
          </w:r>
          <w:proofErr w:type="spellEnd"/>
          <w:del w:id="802" w:author="Author">
            <w:r w:rsidRPr="00AF152B" w:rsidDel="00753072">
              <w:rPr>
                <w:rFonts w:asciiTheme="majorHAnsi" w:hAnsiTheme="majorHAnsi"/>
              </w:rPr>
              <w:delText>, B.,</w:delText>
            </w:r>
          </w:del>
          <w:ins w:id="803" w:author="Author">
            <w:r w:rsidR="00753072">
              <w:rPr>
                <w:rFonts w:asciiTheme="majorHAnsi" w:hAnsiTheme="majorHAnsi"/>
              </w:rPr>
              <w:t>.</w:t>
            </w:r>
          </w:ins>
          <w:r w:rsidRPr="00AF152B">
            <w:rPr>
              <w:rFonts w:asciiTheme="majorHAnsi" w:hAnsiTheme="majorHAnsi"/>
            </w:rPr>
            <w:t xml:space="preserve"> 2010. </w:t>
          </w:r>
          <w:ins w:id="804" w:author="Author">
            <w:r w:rsidR="00753072">
              <w:rPr>
                <w:rFonts w:asciiTheme="majorHAnsi" w:hAnsiTheme="majorHAnsi"/>
              </w:rPr>
              <w:t>“</w:t>
            </w:r>
          </w:ins>
          <w:r w:rsidRPr="00AF152B">
            <w:rPr>
              <w:rFonts w:asciiTheme="majorHAnsi" w:hAnsiTheme="majorHAnsi"/>
            </w:rPr>
            <w:t>Bayesian Model Averaging: Theoretical Developments and Practical Applications.</w:t>
          </w:r>
          <w:ins w:id="805"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Political Analysis</w:t>
          </w:r>
          <w:r w:rsidRPr="00AF152B">
            <w:rPr>
              <w:rFonts w:asciiTheme="majorHAnsi" w:hAnsiTheme="majorHAnsi"/>
            </w:rPr>
            <w:t>, 18(2)</w:t>
          </w:r>
          <w:ins w:id="806" w:author="Author">
            <w:r w:rsidR="00753072">
              <w:rPr>
                <w:rFonts w:asciiTheme="majorHAnsi" w:hAnsiTheme="majorHAnsi"/>
              </w:rPr>
              <w:t>:</w:t>
            </w:r>
          </w:ins>
          <w:del w:id="807" w:author="Author">
            <w:r w:rsidRPr="00AF152B" w:rsidDel="00753072">
              <w:rPr>
                <w:rFonts w:asciiTheme="majorHAnsi" w:hAnsiTheme="majorHAnsi"/>
              </w:rPr>
              <w:delText>, pp.</w:delText>
            </w:r>
          </w:del>
          <w:r w:rsidRPr="00AF152B">
            <w:rPr>
              <w:rFonts w:asciiTheme="majorHAnsi" w:hAnsiTheme="majorHAnsi"/>
            </w:rPr>
            <w:t>245</w:t>
          </w:r>
          <w:ins w:id="808" w:author="Author">
            <w:r w:rsidR="00753072">
              <w:rPr>
                <w:rFonts w:asciiTheme="majorHAnsi" w:hAnsiTheme="majorHAnsi"/>
              </w:rPr>
              <w:t>–</w:t>
            </w:r>
          </w:ins>
          <w:del w:id="809" w:author="Author">
            <w:r w:rsidRPr="00AF152B" w:rsidDel="00753072">
              <w:rPr>
                <w:rFonts w:asciiTheme="majorHAnsi" w:hAnsiTheme="majorHAnsi"/>
              </w:rPr>
              <w:delText>-</w:delText>
            </w:r>
          </w:del>
          <w:r w:rsidRPr="00AF152B">
            <w:rPr>
              <w:rFonts w:asciiTheme="majorHAnsi" w:hAnsiTheme="majorHAnsi"/>
            </w:rPr>
            <w:t>70.</w:t>
          </w:r>
          <w:proofErr w:type="gramEnd"/>
        </w:p>
        <w:p w14:paraId="540349C3" w14:textId="5379C060"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Raftery</w:t>
          </w:r>
          <w:proofErr w:type="spellEnd"/>
          <w:r w:rsidRPr="00AF152B">
            <w:rPr>
              <w:rFonts w:asciiTheme="majorHAnsi" w:hAnsiTheme="majorHAnsi"/>
            </w:rPr>
            <w:t>, A.E.</w:t>
          </w:r>
          <w:proofErr w:type="gramStart"/>
          <w:r w:rsidRPr="00AF152B">
            <w:rPr>
              <w:rFonts w:asciiTheme="majorHAnsi" w:hAnsiTheme="majorHAnsi"/>
            </w:rPr>
            <w:t xml:space="preserve">, </w:t>
          </w:r>
          <w:ins w:id="810" w:author="Author">
            <w:r w:rsidR="00753072">
              <w:rPr>
                <w:rFonts w:asciiTheme="majorHAnsi" w:hAnsiTheme="majorHAnsi"/>
              </w:rPr>
              <w:t xml:space="preserve"> T</w:t>
            </w:r>
            <w:proofErr w:type="gramEnd"/>
            <w:r w:rsidR="00753072">
              <w:rPr>
                <w:rFonts w:asciiTheme="majorHAnsi" w:hAnsiTheme="majorHAnsi"/>
              </w:rPr>
              <w:t xml:space="preserve">. </w:t>
            </w:r>
          </w:ins>
          <w:proofErr w:type="spellStart"/>
          <w:r w:rsidRPr="00AF152B">
            <w:rPr>
              <w:rFonts w:asciiTheme="majorHAnsi" w:hAnsiTheme="majorHAnsi"/>
            </w:rPr>
            <w:t>Gneiting</w:t>
          </w:r>
          <w:proofErr w:type="spellEnd"/>
          <w:r w:rsidRPr="00AF152B">
            <w:rPr>
              <w:rFonts w:asciiTheme="majorHAnsi" w:hAnsiTheme="majorHAnsi"/>
            </w:rPr>
            <w:t xml:space="preserve">, </w:t>
          </w:r>
          <w:del w:id="811" w:author="Author">
            <w:r w:rsidRPr="00AF152B" w:rsidDel="00753072">
              <w:rPr>
                <w:rFonts w:asciiTheme="majorHAnsi" w:hAnsiTheme="majorHAnsi"/>
              </w:rPr>
              <w:delText xml:space="preserve">T., </w:delText>
            </w:r>
          </w:del>
          <w:ins w:id="812" w:author="Author">
            <w:r w:rsidR="00753072">
              <w:rPr>
                <w:rFonts w:asciiTheme="majorHAnsi" w:hAnsiTheme="majorHAnsi"/>
              </w:rPr>
              <w:t xml:space="preserve"> F. </w:t>
            </w:r>
          </w:ins>
          <w:proofErr w:type="spellStart"/>
          <w:r w:rsidRPr="00AF152B">
            <w:rPr>
              <w:rFonts w:asciiTheme="majorHAnsi" w:hAnsiTheme="majorHAnsi"/>
            </w:rPr>
            <w:t>Balabdaoui</w:t>
          </w:r>
          <w:proofErr w:type="spellEnd"/>
          <w:r w:rsidRPr="00AF152B">
            <w:rPr>
              <w:rFonts w:asciiTheme="majorHAnsi" w:hAnsiTheme="majorHAnsi"/>
            </w:rPr>
            <w:t xml:space="preserve">, </w:t>
          </w:r>
          <w:del w:id="813" w:author="Author">
            <w:r w:rsidRPr="00AF152B" w:rsidDel="00753072">
              <w:rPr>
                <w:rFonts w:asciiTheme="majorHAnsi" w:hAnsiTheme="majorHAnsi"/>
              </w:rPr>
              <w:delText>F. &amp;</w:delText>
            </w:r>
          </w:del>
          <w:ins w:id="814" w:author="Author">
            <w:r w:rsidR="00753072">
              <w:rPr>
                <w:rFonts w:asciiTheme="majorHAnsi" w:hAnsiTheme="majorHAnsi"/>
              </w:rPr>
              <w:t xml:space="preserve">and M. </w:t>
            </w:r>
          </w:ins>
          <w:r w:rsidRPr="00AF152B">
            <w:rPr>
              <w:rFonts w:asciiTheme="majorHAnsi" w:hAnsiTheme="majorHAnsi"/>
            </w:rPr>
            <w:t xml:space="preserve"> </w:t>
          </w:r>
          <w:proofErr w:type="spellStart"/>
          <w:r w:rsidRPr="00AF152B">
            <w:rPr>
              <w:rFonts w:asciiTheme="majorHAnsi" w:hAnsiTheme="majorHAnsi"/>
            </w:rPr>
            <w:t>Polakowski</w:t>
          </w:r>
          <w:proofErr w:type="spellEnd"/>
          <w:ins w:id="815" w:author="Author">
            <w:r w:rsidR="00753072">
              <w:rPr>
                <w:rFonts w:asciiTheme="majorHAnsi" w:hAnsiTheme="majorHAnsi"/>
              </w:rPr>
              <w:t>.</w:t>
            </w:r>
          </w:ins>
          <w:del w:id="816" w:author="Author">
            <w:r w:rsidRPr="00AF152B" w:rsidDel="00753072">
              <w:rPr>
                <w:rFonts w:asciiTheme="majorHAnsi" w:hAnsiTheme="majorHAnsi"/>
              </w:rPr>
              <w:delText>, M.,</w:delText>
            </w:r>
          </w:del>
          <w:r w:rsidRPr="00AF152B">
            <w:rPr>
              <w:rFonts w:asciiTheme="majorHAnsi" w:hAnsiTheme="majorHAnsi"/>
            </w:rPr>
            <w:t xml:space="preserve"> 2005. </w:t>
          </w:r>
          <w:ins w:id="817" w:author="Author">
            <w:r w:rsidR="00753072">
              <w:rPr>
                <w:rFonts w:asciiTheme="majorHAnsi" w:hAnsiTheme="majorHAnsi"/>
              </w:rPr>
              <w:t>“</w:t>
            </w:r>
          </w:ins>
          <w:r w:rsidRPr="00AF152B">
            <w:rPr>
              <w:rFonts w:asciiTheme="majorHAnsi" w:hAnsiTheme="majorHAnsi"/>
            </w:rPr>
            <w:t>Using Bayesian Model Averaging to Calibrate Forecast Ensembles.</w:t>
          </w:r>
          <w:ins w:id="818"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133(5)</w:t>
          </w:r>
          <w:ins w:id="819" w:author="Author">
            <w:r w:rsidR="00753072">
              <w:rPr>
                <w:rFonts w:asciiTheme="majorHAnsi" w:hAnsiTheme="majorHAnsi"/>
              </w:rPr>
              <w:t>:</w:t>
            </w:r>
          </w:ins>
          <w:del w:id="820" w:author="Author">
            <w:r w:rsidRPr="00AF152B" w:rsidDel="00753072">
              <w:rPr>
                <w:rFonts w:asciiTheme="majorHAnsi" w:hAnsiTheme="majorHAnsi"/>
              </w:rPr>
              <w:delText>, pp.</w:delText>
            </w:r>
          </w:del>
          <w:r w:rsidRPr="00AF152B">
            <w:rPr>
              <w:rFonts w:asciiTheme="majorHAnsi" w:hAnsiTheme="majorHAnsi"/>
            </w:rPr>
            <w:t>1155</w:t>
          </w:r>
          <w:ins w:id="821" w:author="Author">
            <w:r w:rsidR="00753072">
              <w:rPr>
                <w:rFonts w:asciiTheme="majorHAnsi" w:hAnsiTheme="majorHAnsi"/>
              </w:rPr>
              <w:t>–</w:t>
            </w:r>
          </w:ins>
          <w:del w:id="822" w:author="Author">
            <w:r w:rsidRPr="00AF152B" w:rsidDel="00753072">
              <w:rPr>
                <w:rFonts w:asciiTheme="majorHAnsi" w:hAnsiTheme="majorHAnsi"/>
              </w:rPr>
              <w:delText>-</w:delText>
            </w:r>
          </w:del>
          <w:r w:rsidRPr="00AF152B">
            <w:rPr>
              <w:rFonts w:asciiTheme="majorHAnsi" w:hAnsiTheme="majorHAnsi"/>
            </w:rPr>
            <w:t>74.</w:t>
          </w:r>
          <w:proofErr w:type="gramEnd"/>
        </w:p>
        <w:p w14:paraId="1D31A924" w14:textId="4F90301D"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Stevens, J., 2012. </w:t>
          </w:r>
          <w:ins w:id="823" w:author="Author">
            <w:r w:rsidR="00D62E4E">
              <w:rPr>
                <w:rFonts w:asciiTheme="majorHAnsi" w:hAnsiTheme="majorHAnsi"/>
              </w:rPr>
              <w:t>“</w:t>
            </w:r>
          </w:ins>
          <w:r w:rsidRPr="00AF152B">
            <w:rPr>
              <w:rFonts w:asciiTheme="majorHAnsi" w:hAnsiTheme="majorHAnsi"/>
            </w:rPr>
            <w:t>Political Scientists Are Lousy Forecasters.</w:t>
          </w:r>
          <w:ins w:id="824"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New York Times Sunday Review</w:t>
          </w:r>
          <w:r w:rsidRPr="00AF152B">
            <w:rPr>
              <w:rFonts w:asciiTheme="majorHAnsi" w:hAnsiTheme="majorHAnsi"/>
            </w:rPr>
            <w:t>, 24 June.</w:t>
          </w:r>
          <w:proofErr w:type="gramEnd"/>
          <w:del w:id="825" w:author="Author">
            <w:r w:rsidRPr="00AF152B" w:rsidDel="00D62E4E">
              <w:rPr>
                <w:rFonts w:asciiTheme="majorHAnsi" w:hAnsiTheme="majorHAnsi"/>
              </w:rPr>
              <w:delText xml:space="preserve"> p.</w:delText>
            </w:r>
          </w:del>
          <w:r>
            <w:rPr>
              <w:rFonts w:asciiTheme="majorHAnsi" w:hAnsiTheme="majorHAnsi"/>
            </w:rPr>
            <w:t xml:space="preserve"> </w:t>
          </w:r>
          <w:r w:rsidRPr="00AF152B">
            <w:rPr>
              <w:rFonts w:asciiTheme="majorHAnsi" w:hAnsiTheme="majorHAnsi"/>
            </w:rPr>
            <w:t>SR6.</w:t>
          </w:r>
        </w:p>
        <w:p w14:paraId="153281C1" w14:textId="20162DB5"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Wright, J.H., 2008. </w:t>
          </w:r>
          <w:ins w:id="826" w:author="Author">
            <w:r w:rsidR="00D62E4E">
              <w:rPr>
                <w:rFonts w:asciiTheme="majorHAnsi" w:hAnsiTheme="majorHAnsi"/>
              </w:rPr>
              <w:t>“</w:t>
            </w:r>
          </w:ins>
          <w:r w:rsidRPr="00AF152B">
            <w:rPr>
              <w:rFonts w:asciiTheme="majorHAnsi" w:hAnsiTheme="majorHAnsi"/>
            </w:rPr>
            <w:t>Bayesian Model Averaging and Exchange Rate Forecasts.</w:t>
          </w:r>
          <w:ins w:id="827"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146(2)</w:t>
          </w:r>
          <w:ins w:id="828" w:author="Author">
            <w:r w:rsidR="00D62E4E">
              <w:rPr>
                <w:rFonts w:asciiTheme="majorHAnsi" w:hAnsiTheme="majorHAnsi"/>
              </w:rPr>
              <w:t>:</w:t>
            </w:r>
          </w:ins>
          <w:del w:id="829" w:author="Author">
            <w:r w:rsidRPr="00AF152B" w:rsidDel="00D62E4E">
              <w:rPr>
                <w:rFonts w:asciiTheme="majorHAnsi" w:hAnsiTheme="majorHAnsi"/>
              </w:rPr>
              <w:delText>, pp.</w:delText>
            </w:r>
          </w:del>
          <w:r w:rsidRPr="00AF152B">
            <w:rPr>
              <w:rFonts w:asciiTheme="majorHAnsi" w:hAnsiTheme="majorHAnsi"/>
            </w:rPr>
            <w:t>329</w:t>
          </w:r>
          <w:ins w:id="830" w:author="Author">
            <w:r w:rsidR="00D62E4E">
              <w:rPr>
                <w:rFonts w:asciiTheme="majorHAnsi" w:hAnsiTheme="majorHAnsi"/>
              </w:rPr>
              <w:t>–</w:t>
            </w:r>
          </w:ins>
          <w:del w:id="831" w:author="Author">
            <w:r w:rsidRPr="00AF152B" w:rsidDel="00D62E4E">
              <w:rPr>
                <w:rFonts w:asciiTheme="majorHAnsi" w:hAnsiTheme="majorHAnsi"/>
              </w:rPr>
              <w:delText>-</w:delText>
            </w:r>
          </w:del>
          <w:r w:rsidRPr="00AF152B">
            <w:rPr>
              <w:rFonts w:asciiTheme="majorHAnsi" w:hAnsiTheme="majorHAnsi"/>
            </w:rPr>
            <w:t>41.</w:t>
          </w:r>
          <w:proofErr w:type="gramEnd"/>
        </w:p>
        <w:p w14:paraId="4DA87B04" w14:textId="48109F68"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lastRenderedPageBreak/>
            <w:t xml:space="preserve">Wright, J.H., 2009. </w:t>
          </w:r>
          <w:ins w:id="832" w:author="Author">
            <w:r w:rsidR="00D62E4E">
              <w:rPr>
                <w:rFonts w:asciiTheme="majorHAnsi" w:hAnsiTheme="majorHAnsi"/>
              </w:rPr>
              <w:t>“</w:t>
            </w:r>
          </w:ins>
          <w:r w:rsidRPr="00AF152B">
            <w:rPr>
              <w:rFonts w:asciiTheme="majorHAnsi" w:hAnsiTheme="majorHAnsi"/>
            </w:rPr>
            <w:t>Forecasting US Inflation by Bayesian Model Averaging.</w:t>
          </w:r>
          <w:ins w:id="833"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28(2)</w:t>
          </w:r>
          <w:ins w:id="834" w:author="Author">
            <w:r w:rsidR="00D62E4E">
              <w:rPr>
                <w:rFonts w:asciiTheme="majorHAnsi" w:hAnsiTheme="majorHAnsi"/>
              </w:rPr>
              <w:t>:</w:t>
            </w:r>
          </w:ins>
          <w:del w:id="835" w:author="Author">
            <w:r w:rsidRPr="00AF152B" w:rsidDel="00D62E4E">
              <w:rPr>
                <w:rFonts w:asciiTheme="majorHAnsi" w:hAnsiTheme="majorHAnsi"/>
              </w:rPr>
              <w:delText>, pp.</w:delText>
            </w:r>
          </w:del>
          <w:r w:rsidRPr="00AF152B">
            <w:rPr>
              <w:rFonts w:asciiTheme="majorHAnsi" w:hAnsiTheme="majorHAnsi"/>
            </w:rPr>
            <w:t>131</w:t>
          </w:r>
          <w:ins w:id="836" w:author="Author">
            <w:r w:rsidR="00D62E4E">
              <w:rPr>
                <w:rFonts w:asciiTheme="majorHAnsi" w:hAnsiTheme="majorHAnsi"/>
              </w:rPr>
              <w:t>–</w:t>
            </w:r>
          </w:ins>
          <w:del w:id="837" w:author="Author">
            <w:r w:rsidRPr="00AF152B" w:rsidDel="00D62E4E">
              <w:rPr>
                <w:rFonts w:asciiTheme="majorHAnsi" w:hAnsiTheme="majorHAnsi"/>
              </w:rPr>
              <w:delText>-</w:delText>
            </w:r>
          </w:del>
          <w:r w:rsidRPr="00AF152B">
            <w:rPr>
              <w:rFonts w:asciiTheme="majorHAnsi" w:hAnsiTheme="majorHAnsi"/>
            </w:rPr>
            <w:t>44.</w:t>
          </w:r>
          <w:proofErr w:type="gramEnd"/>
        </w:p>
      </w:sdtContent>
    </w:sdt>
    <w:p w14:paraId="77F1AE1B" w14:textId="77777777" w:rsidR="00AF152B" w:rsidRPr="00174620" w:rsidRDefault="00AF152B" w:rsidP="00CE2280">
      <w:pPr>
        <w:pStyle w:val="Manuscriptparagraph"/>
        <w:rPr>
          <w:rFonts w:asciiTheme="majorHAnsi" w:hAnsiTheme="majorHAnsi"/>
        </w:rPr>
      </w:pPr>
    </w:p>
    <w:p w14:paraId="2F894391" w14:textId="64DF7726" w:rsidR="00C0462E" w:rsidRPr="0031685C" w:rsidRDefault="0031685C" w:rsidP="00F9433D">
      <w:pPr>
        <w:rPr>
          <w:rFonts w:asciiTheme="majorHAnsi" w:hAnsiTheme="majorHAnsi" w:cs="Courier New"/>
          <w:b/>
          <w:sz w:val="24"/>
          <w:szCs w:val="24"/>
        </w:rPr>
      </w:pPr>
      <w:r>
        <w:rPr>
          <w:rFonts w:asciiTheme="majorHAnsi" w:hAnsiTheme="majorHAnsi" w:cs="Courier New"/>
          <w:b/>
          <w:sz w:val="24"/>
          <w:szCs w:val="24"/>
        </w:rPr>
        <w:br w:type="page"/>
      </w:r>
      <w:r w:rsidR="00F9433D">
        <w:rPr>
          <w:rFonts w:asciiTheme="majorHAnsi" w:hAnsiTheme="majorHAnsi" w:cs="Courier New"/>
          <w:b/>
          <w:sz w:val="24"/>
          <w:szCs w:val="24"/>
        </w:rPr>
        <w:lastRenderedPageBreak/>
        <w:t xml:space="preserve">&lt;AQ: your bios were moved to the </w:t>
      </w:r>
      <w:proofErr w:type="gramStart"/>
      <w:r w:rsidR="00F9433D">
        <w:rPr>
          <w:rFonts w:asciiTheme="majorHAnsi" w:hAnsiTheme="majorHAnsi" w:cs="Courier New"/>
          <w:b/>
          <w:sz w:val="24"/>
          <w:szCs w:val="24"/>
        </w:rPr>
        <w:t>contributors</w:t>
      </w:r>
      <w:proofErr w:type="gramEnd"/>
      <w:r w:rsidR="00F9433D">
        <w:rPr>
          <w:rFonts w:asciiTheme="majorHAnsi" w:hAnsiTheme="majorHAnsi" w:cs="Courier New"/>
          <w:b/>
          <w:sz w:val="24"/>
          <w:szCs w:val="24"/>
        </w:rPr>
        <w:t xml:space="preserve"> list that follows the symposium introduction. &gt;</w:t>
      </w:r>
    </w:p>
    <w:customXmlDelRangeStart w:id="838" w:author="Author"/>
    <w:sdt>
      <w:sdtPr>
        <w:rPr>
          <w:rFonts w:asciiTheme="majorHAnsi" w:hAnsiTheme="majorHAnsi"/>
          <w:sz w:val="24"/>
          <w:szCs w:val="24"/>
        </w:rPr>
        <w:id w:val="-68435313"/>
        <w:docPartObj>
          <w:docPartGallery w:val="Bibliographies"/>
          <w:docPartUnique/>
        </w:docPartObj>
      </w:sdtPr>
      <w:sdtEndPr/>
      <w:sdtContent>
        <w:customXmlDelRangeEnd w:id="838"/>
        <w:p w14:paraId="3FF1EF43" w14:textId="12E8D8A0" w:rsidR="00CE2280" w:rsidRPr="00174620" w:rsidRDefault="00CE2280" w:rsidP="00C0462E">
          <w:pPr>
            <w:suppressAutoHyphens/>
            <w:spacing w:line="480" w:lineRule="auto"/>
            <w:ind w:firstLine="720"/>
            <w:rPr>
              <w:rFonts w:asciiTheme="majorHAnsi" w:hAnsiTheme="majorHAnsi" w:cs="Courier New"/>
              <w:sz w:val="24"/>
              <w:szCs w:val="24"/>
            </w:rPr>
          </w:pPr>
          <w:del w:id="839" w:author="Author">
            <w:r w:rsidRPr="00174620" w:rsidDel="00E84088">
              <w:rPr>
                <w:rFonts w:asciiTheme="majorHAnsi" w:hAnsiTheme="majorHAnsi" w:cs="Courier New"/>
                <w:sz w:val="24"/>
                <w:szCs w:val="24"/>
              </w:rPr>
              <w:delText>Jacob Montgomery is an Assistant Professor</w:delText>
            </w:r>
            <w:r w:rsidR="0077361B" w:rsidRPr="00174620" w:rsidDel="00E84088">
              <w:rPr>
                <w:rFonts w:asciiTheme="majorHAnsi" w:hAnsiTheme="majorHAnsi" w:cs="Courier New"/>
                <w:sz w:val="24"/>
                <w:szCs w:val="24"/>
              </w:rPr>
              <w:delText xml:space="preserve"> in the Department of Political </w:delText>
            </w:r>
            <w:r w:rsidRPr="00174620" w:rsidDel="00E84088">
              <w:rPr>
                <w:rFonts w:asciiTheme="majorHAnsi" w:hAnsiTheme="majorHAnsi" w:cs="Courier New"/>
                <w:sz w:val="24"/>
                <w:szCs w:val="24"/>
              </w:rPr>
              <w:delText>Science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delText>
            </w:r>
          </w:del>
        </w:p>
        <w:customXmlDelRangeStart w:id="840" w:author="Author"/>
      </w:sdtContent>
    </w:sdt>
    <w:customXmlDelRangeEnd w:id="840"/>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69A47CEA" w:rsidR="00CE2280" w:rsidRPr="00174620" w:rsidDel="00E84088" w:rsidRDefault="00CE2280" w:rsidP="00CE2280">
      <w:pPr>
        <w:suppressAutoHyphens/>
        <w:spacing w:line="480" w:lineRule="auto"/>
        <w:ind w:firstLine="720"/>
        <w:rPr>
          <w:del w:id="841" w:author="Author"/>
          <w:rFonts w:asciiTheme="majorHAnsi" w:hAnsiTheme="majorHAnsi" w:cs="Courier New"/>
          <w:sz w:val="24"/>
          <w:szCs w:val="24"/>
        </w:rPr>
      </w:pPr>
      <w:del w:id="842" w:author="Author">
        <w:r w:rsidRPr="00174620" w:rsidDel="00E84088">
          <w:rPr>
            <w:rFonts w:asciiTheme="majorHAnsi" w:hAnsiTheme="majorHAnsi" w:cs="Courier New"/>
            <w:sz w:val="24"/>
            <w:szCs w:val="24"/>
          </w:rPr>
          <w:delText xml:space="preserve">Florian </w:delText>
        </w:r>
        <w:r w:rsidR="003938B5" w:rsidRPr="00174620" w:rsidDel="00E84088">
          <w:rPr>
            <w:rFonts w:asciiTheme="majorHAnsi" w:hAnsiTheme="majorHAnsi" w:cs="Courier New"/>
            <w:sz w:val="24"/>
            <w:szCs w:val="24"/>
          </w:rPr>
          <w:delText xml:space="preserve">M. </w:delText>
        </w:r>
        <w:r w:rsidRPr="00174620" w:rsidDel="00E84088">
          <w:rPr>
            <w:rFonts w:asciiTheme="majorHAnsi" w:hAnsiTheme="majorHAnsi" w:cs="Courier New"/>
            <w:sz w:val="24"/>
            <w:szCs w:val="24"/>
          </w:rPr>
          <w:delText>Hollenbach is a Ph</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D</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 xml:space="preserve"> </w:delText>
        </w:r>
        <w:r w:rsidR="00C04ED1" w:rsidDel="00E84088">
          <w:rPr>
            <w:rFonts w:asciiTheme="majorHAnsi" w:hAnsiTheme="majorHAnsi" w:cs="Courier New"/>
            <w:sz w:val="24"/>
            <w:szCs w:val="24"/>
          </w:rPr>
          <w:delText>candidate at Duke University</w:delText>
        </w:r>
        <w:r w:rsidRPr="00174620" w:rsidDel="00E84088">
          <w:rPr>
            <w:rFonts w:asciiTheme="majorHAnsi" w:hAnsiTheme="majorHAnsi" w:cs="Courier New"/>
            <w:sz w:val="24"/>
            <w:szCs w:val="24"/>
          </w:rPr>
          <w:delText xml:space="preserve"> with a focus in Political Economy and Methods. His current interests are the political economy of taxation, redistribution as well as state capacity and revenue extraction in developing countries. Additional interests include applied statistics and economic development.</w:delText>
        </w:r>
      </w:del>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4FB0F702" w:rsidR="00CE2280" w:rsidRPr="00174620" w:rsidRDefault="00CE2280" w:rsidP="00CE2280">
      <w:pPr>
        <w:suppressAutoHyphens/>
        <w:spacing w:line="480" w:lineRule="auto"/>
        <w:ind w:firstLine="720"/>
        <w:rPr>
          <w:rFonts w:asciiTheme="majorHAnsi" w:hAnsiTheme="majorHAnsi" w:cs="Courier New"/>
          <w:sz w:val="24"/>
          <w:szCs w:val="24"/>
        </w:rPr>
      </w:pPr>
      <w:del w:id="843" w:author="Author">
        <w:r w:rsidRPr="00174620" w:rsidDel="00E84088">
          <w:rPr>
            <w:rFonts w:asciiTheme="majorHAnsi" w:hAnsiTheme="majorHAnsi" w:cs="Courier New"/>
            <w:sz w:val="24"/>
            <w:szCs w:val="24"/>
          </w:rPr>
          <w:delText xml:space="preserve">Michael D. Ward is Professor of Political Science at Duke University. His primary interests focus on developing predictive models of political phenomena. </w:delText>
        </w:r>
        <w:r w:rsidR="00C04ED1" w:rsidDel="00E84088">
          <w:rPr>
            <w:rFonts w:asciiTheme="majorHAnsi" w:hAnsiTheme="majorHAnsi" w:cs="Courier New"/>
            <w:sz w:val="24"/>
            <w:szCs w:val="24"/>
          </w:rPr>
          <w:delText>His Ph.</w:delText>
        </w:r>
        <w:r w:rsidR="009B6D73" w:rsidRPr="00174620" w:rsidDel="00E84088">
          <w:rPr>
            <w:rFonts w:asciiTheme="majorHAnsi" w:hAnsiTheme="majorHAnsi" w:cs="Courier New"/>
            <w:sz w:val="24"/>
            <w:szCs w:val="24"/>
          </w:rPr>
          <w:delText xml:space="preserve">D. (1977) is from the home of political science </w:delText>
        </w:r>
        <w:r w:rsidR="00D37439" w:rsidRPr="00174620" w:rsidDel="00E84088">
          <w:rPr>
            <w:rFonts w:asciiTheme="majorHAnsi" w:hAnsiTheme="majorHAnsi" w:cs="Courier New"/>
            <w:sz w:val="24"/>
            <w:szCs w:val="24"/>
          </w:rPr>
          <w:delText>predictions</w:delText>
        </w:r>
        <w:r w:rsidR="009B6D73" w:rsidRPr="00174620" w:rsidDel="00E84088">
          <w:rPr>
            <w:rFonts w:asciiTheme="majorHAnsi" w:hAnsiTheme="majorHAnsi" w:cs="Courier New"/>
            <w:sz w:val="24"/>
            <w:szCs w:val="24"/>
          </w:rPr>
          <w:delText>, Northwestern University.</w:delText>
        </w:r>
        <w:r w:rsidRPr="00174620" w:rsidDel="00E84088">
          <w:rPr>
            <w:rFonts w:asciiTheme="majorHAnsi" w:hAnsiTheme="majorHAnsi" w:cs="Courier New"/>
            <w:sz w:val="24"/>
            <w:szCs w:val="24"/>
          </w:rPr>
          <w:delText xml:space="preserve"> </w:delText>
        </w:r>
        <w:r w:rsidR="00D37439" w:rsidRPr="00174620" w:rsidDel="00E84088">
          <w:rPr>
            <w:rFonts w:asciiTheme="majorHAnsi" w:hAnsiTheme="majorHAnsi" w:cs="Courier New"/>
            <w:sz w:val="24"/>
            <w:szCs w:val="24"/>
          </w:rPr>
          <w:delText>Much of his current work focuses on predicting the onset and duration of international crises and domestic events such as rebellion, insurgency, and ethnic and religious violence. In addition</w:delText>
        </w:r>
        <w:r w:rsidR="00F5680A" w:rsidDel="00E84088">
          <w:rPr>
            <w:rFonts w:asciiTheme="majorHAnsi" w:hAnsiTheme="majorHAnsi" w:cs="Courier New"/>
            <w:sz w:val="24"/>
            <w:szCs w:val="24"/>
          </w:rPr>
          <w:delText>,</w:delText>
        </w:r>
        <w:r w:rsidR="00D37439" w:rsidRPr="00174620" w:rsidDel="00E84088">
          <w:rPr>
            <w:rFonts w:asciiTheme="majorHAnsi" w:hAnsiTheme="majorHAnsi" w:cs="Courier New"/>
            <w:sz w:val="24"/>
            <w:szCs w:val="24"/>
          </w:rPr>
          <w:delText xml:space="preserve"> he works on link prediction in the context of the dynamic evolution of social networks.</w:delText>
        </w:r>
        <w:r w:rsidR="005F6066" w:rsidDel="00E84088">
          <w:rPr>
            <w:rFonts w:asciiTheme="majorHAnsi" w:hAnsiTheme="majorHAnsi" w:cs="Courier New"/>
            <w:sz w:val="24"/>
            <w:szCs w:val="24"/>
          </w:rPr>
          <w:delText xml:space="preserve"> He first learned about forecasting from Kenneth Frank Janda.</w:delText>
        </w:r>
      </w:del>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FE20F4" w:rsidRDefault="00FE20F4">
      <w:r>
        <w:separator/>
      </w:r>
    </w:p>
  </w:endnote>
  <w:endnote w:type="continuationSeparator" w:id="0">
    <w:p w14:paraId="6D3EB4C3" w14:textId="77777777" w:rsidR="00FE20F4" w:rsidRDefault="00FE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FE20F4" w:rsidRDefault="00FE20F4"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FE20F4" w:rsidRDefault="00FE20F4"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FE20F4" w:rsidRDefault="00FE20F4" w:rsidP="00C73B4F">
    <w:pPr>
      <w:pStyle w:val="Footer"/>
      <w:ind w:right="360"/>
      <w:jc w:val="right"/>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C46B" w14:textId="77777777" w:rsidR="00FE20F4" w:rsidRDefault="00FE20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FE20F4" w:rsidRDefault="00FE20F4">
      <w:r>
        <w:separator/>
      </w:r>
    </w:p>
  </w:footnote>
  <w:footnote w:type="continuationSeparator" w:id="0">
    <w:p w14:paraId="7034B303" w14:textId="77777777" w:rsidR="00FE20F4" w:rsidRDefault="00FE20F4">
      <w:r>
        <w:continuationSeparator/>
      </w:r>
    </w:p>
  </w:footnote>
  <w:footnote w:id="1">
    <w:p w14:paraId="21DA01EB" w14:textId="17937CE5" w:rsidR="00FE20F4" w:rsidRPr="00CA58B9" w:rsidDel="00F053D4" w:rsidRDefault="00FE20F4" w:rsidP="00D37439">
      <w:pPr>
        <w:pStyle w:val="FootnoteText"/>
        <w:spacing w:line="480" w:lineRule="auto"/>
        <w:rPr>
          <w:del w:id="142" w:author="Author"/>
          <w:rFonts w:asciiTheme="majorHAnsi" w:hAnsiTheme="majorHAnsi" w:cs="Courier New"/>
          <w:sz w:val="20"/>
          <w:szCs w:val="20"/>
        </w:rPr>
      </w:pPr>
      <w:del w:id="143" w:author="Author">
        <w:r w:rsidRPr="00CA58B9" w:rsidDel="00F053D4">
          <w:rPr>
            <w:rStyle w:val="FootnoteReference"/>
            <w:rFonts w:asciiTheme="majorHAnsi" w:hAnsiTheme="majorHAnsi"/>
          </w:rPr>
          <w:footnoteRef/>
        </w:r>
        <w:r w:rsidRPr="00CA58B9" w:rsidDel="00F053D4">
          <w:rPr>
            <w:rFonts w:asciiTheme="majorHAnsi" w:hAnsiTheme="majorHAnsi"/>
          </w:rPr>
          <w:delText xml:space="preserve"> </w:delText>
        </w:r>
        <w:r w:rsidDel="00F053D4">
          <w:rPr>
            <w:rFonts w:asciiTheme="majorHAnsi" w:hAnsiTheme="majorHAnsi"/>
          </w:rPr>
          <w:delText>C</w:delText>
        </w:r>
        <w:r w:rsidRPr="00CA58B9" w:rsidDel="00F053D4">
          <w:rPr>
            <w:rFonts w:asciiTheme="majorHAnsi" w:hAnsiTheme="majorHAnsi" w:cs="Courier New"/>
            <w:sz w:val="20"/>
            <w:szCs w:val="20"/>
          </w:rPr>
          <w:delText xml:space="preserve">omponent models with highly correlated predictions will </w:delText>
        </w:r>
        <w:r w:rsidDel="00F053D4">
          <w:rPr>
            <w:rFonts w:asciiTheme="majorHAnsi" w:hAnsiTheme="majorHAnsi" w:cs="Courier New"/>
            <w:sz w:val="20"/>
            <w:szCs w:val="20"/>
          </w:rPr>
          <w:delText>are</w:delText>
        </w:r>
        <w:r w:rsidRPr="00CA58B9" w:rsidDel="00F053D4">
          <w:rPr>
            <w:rFonts w:asciiTheme="majorHAnsi" w:hAnsiTheme="majorHAnsi" w:cs="Courier New"/>
            <w:sz w:val="20"/>
            <w:szCs w:val="20"/>
          </w:rPr>
          <w:delText xml:space="preserve"> penalized and receive less weight. </w:delText>
        </w:r>
        <w:r w:rsidDel="00F053D4">
          <w:rPr>
            <w:rFonts w:asciiTheme="majorHAnsi" w:hAnsiTheme="majorHAnsi" w:cs="Courier New"/>
            <w:sz w:val="20"/>
            <w:szCs w:val="20"/>
          </w:rPr>
          <w:delText xml:space="preserve">  In addition, our EBMA model assigns a higher weight for models with fewer missing values in the calibration period.  </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FE20F4" w:rsidRDefault="00FE20F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FE20F4" w:rsidRDefault="00FE20F4"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FE20F4" w:rsidRDefault="00FE20F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8F4">
      <w:rPr>
        <w:rStyle w:val="PageNumber"/>
        <w:noProof/>
      </w:rPr>
      <w:t>8</w:t>
    </w:r>
    <w:r>
      <w:rPr>
        <w:rStyle w:val="PageNumber"/>
      </w:rPr>
      <w:fldChar w:fldCharType="end"/>
    </w:r>
  </w:p>
  <w:p w14:paraId="176D1316" w14:textId="77777777" w:rsidR="00FE20F4" w:rsidRPr="006C2BE9" w:rsidRDefault="00FE20F4"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FE20F4" w:rsidRDefault="00FE20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D605" w14:textId="77777777" w:rsidR="00FE20F4" w:rsidRDefault="00FE2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1"/>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00FCD"/>
    <w:rsid w:val="00011871"/>
    <w:rsid w:val="00021DF3"/>
    <w:rsid w:val="000231B2"/>
    <w:rsid w:val="000240A5"/>
    <w:rsid w:val="00025FB6"/>
    <w:rsid w:val="0003372B"/>
    <w:rsid w:val="000553B9"/>
    <w:rsid w:val="00057129"/>
    <w:rsid w:val="00057DF1"/>
    <w:rsid w:val="00094063"/>
    <w:rsid w:val="000A7BEF"/>
    <w:rsid w:val="000B0563"/>
    <w:rsid w:val="000B2F84"/>
    <w:rsid w:val="000B4891"/>
    <w:rsid w:val="000C1126"/>
    <w:rsid w:val="000F072C"/>
    <w:rsid w:val="000F58A5"/>
    <w:rsid w:val="00104C0F"/>
    <w:rsid w:val="00111467"/>
    <w:rsid w:val="00126EF7"/>
    <w:rsid w:val="00140C92"/>
    <w:rsid w:val="00174620"/>
    <w:rsid w:val="00184D14"/>
    <w:rsid w:val="00186F1E"/>
    <w:rsid w:val="00194F8E"/>
    <w:rsid w:val="001B0505"/>
    <w:rsid w:val="001B6E41"/>
    <w:rsid w:val="001B7533"/>
    <w:rsid w:val="001D370D"/>
    <w:rsid w:val="001D6FF1"/>
    <w:rsid w:val="001D75FE"/>
    <w:rsid w:val="001F5468"/>
    <w:rsid w:val="00210DA9"/>
    <w:rsid w:val="00211720"/>
    <w:rsid w:val="00211DE5"/>
    <w:rsid w:val="00215633"/>
    <w:rsid w:val="00215D6F"/>
    <w:rsid w:val="00251221"/>
    <w:rsid w:val="00252BF2"/>
    <w:rsid w:val="0026212C"/>
    <w:rsid w:val="00271048"/>
    <w:rsid w:val="0028091B"/>
    <w:rsid w:val="00285CDF"/>
    <w:rsid w:val="00292A64"/>
    <w:rsid w:val="002C4721"/>
    <w:rsid w:val="002D7CB1"/>
    <w:rsid w:val="002E36FC"/>
    <w:rsid w:val="00303E56"/>
    <w:rsid w:val="0031685C"/>
    <w:rsid w:val="0031728F"/>
    <w:rsid w:val="003373B8"/>
    <w:rsid w:val="00340D0F"/>
    <w:rsid w:val="003610DC"/>
    <w:rsid w:val="00364ACD"/>
    <w:rsid w:val="003938B5"/>
    <w:rsid w:val="00397B6D"/>
    <w:rsid w:val="003A443B"/>
    <w:rsid w:val="003B4ABE"/>
    <w:rsid w:val="003E45E5"/>
    <w:rsid w:val="0040547B"/>
    <w:rsid w:val="00424440"/>
    <w:rsid w:val="00431D5B"/>
    <w:rsid w:val="0043758F"/>
    <w:rsid w:val="00444573"/>
    <w:rsid w:val="00477EDE"/>
    <w:rsid w:val="0048696A"/>
    <w:rsid w:val="00490D1C"/>
    <w:rsid w:val="004978F4"/>
    <w:rsid w:val="004A4D8A"/>
    <w:rsid w:val="004B1906"/>
    <w:rsid w:val="004B73D4"/>
    <w:rsid w:val="004C5BF6"/>
    <w:rsid w:val="004F7553"/>
    <w:rsid w:val="005323A3"/>
    <w:rsid w:val="00535A7F"/>
    <w:rsid w:val="0055107B"/>
    <w:rsid w:val="00557C5B"/>
    <w:rsid w:val="0056473F"/>
    <w:rsid w:val="00575936"/>
    <w:rsid w:val="00580A63"/>
    <w:rsid w:val="005810AD"/>
    <w:rsid w:val="0058526D"/>
    <w:rsid w:val="005A0700"/>
    <w:rsid w:val="005A4C1C"/>
    <w:rsid w:val="005B1AB1"/>
    <w:rsid w:val="005B27F6"/>
    <w:rsid w:val="005B3733"/>
    <w:rsid w:val="005C58FB"/>
    <w:rsid w:val="005C658D"/>
    <w:rsid w:val="005D6773"/>
    <w:rsid w:val="005E3C9D"/>
    <w:rsid w:val="005F6066"/>
    <w:rsid w:val="006058D4"/>
    <w:rsid w:val="00607C2E"/>
    <w:rsid w:val="00611989"/>
    <w:rsid w:val="00625012"/>
    <w:rsid w:val="00626DC6"/>
    <w:rsid w:val="00640F47"/>
    <w:rsid w:val="0065040B"/>
    <w:rsid w:val="00654D93"/>
    <w:rsid w:val="006550EF"/>
    <w:rsid w:val="00671C89"/>
    <w:rsid w:val="00677A35"/>
    <w:rsid w:val="006B4BCA"/>
    <w:rsid w:val="006B7545"/>
    <w:rsid w:val="006B781D"/>
    <w:rsid w:val="006C0D68"/>
    <w:rsid w:val="006C2BE9"/>
    <w:rsid w:val="006C7C95"/>
    <w:rsid w:val="006F4081"/>
    <w:rsid w:val="006F7FC8"/>
    <w:rsid w:val="007131CB"/>
    <w:rsid w:val="007159FB"/>
    <w:rsid w:val="00725C1C"/>
    <w:rsid w:val="00737669"/>
    <w:rsid w:val="00753072"/>
    <w:rsid w:val="0077361B"/>
    <w:rsid w:val="00777EF7"/>
    <w:rsid w:val="00796350"/>
    <w:rsid w:val="007A33CC"/>
    <w:rsid w:val="007B53D4"/>
    <w:rsid w:val="007C445F"/>
    <w:rsid w:val="007E0BD7"/>
    <w:rsid w:val="007E63DA"/>
    <w:rsid w:val="007F4012"/>
    <w:rsid w:val="008138FA"/>
    <w:rsid w:val="00833B9D"/>
    <w:rsid w:val="008341C7"/>
    <w:rsid w:val="00867CB5"/>
    <w:rsid w:val="00873664"/>
    <w:rsid w:val="00873886"/>
    <w:rsid w:val="008B6F78"/>
    <w:rsid w:val="008D009F"/>
    <w:rsid w:val="008E52B6"/>
    <w:rsid w:val="008F149B"/>
    <w:rsid w:val="008F16FB"/>
    <w:rsid w:val="008F2F32"/>
    <w:rsid w:val="008F6DCF"/>
    <w:rsid w:val="00902733"/>
    <w:rsid w:val="00911FEB"/>
    <w:rsid w:val="009324FC"/>
    <w:rsid w:val="009364E8"/>
    <w:rsid w:val="00936D37"/>
    <w:rsid w:val="00940C43"/>
    <w:rsid w:val="0094146A"/>
    <w:rsid w:val="00954957"/>
    <w:rsid w:val="00957A32"/>
    <w:rsid w:val="009616E2"/>
    <w:rsid w:val="00963465"/>
    <w:rsid w:val="00973709"/>
    <w:rsid w:val="00985F0F"/>
    <w:rsid w:val="009917F6"/>
    <w:rsid w:val="00997E9B"/>
    <w:rsid w:val="009B6D73"/>
    <w:rsid w:val="009E1E1F"/>
    <w:rsid w:val="009E2160"/>
    <w:rsid w:val="009E4FAA"/>
    <w:rsid w:val="009E5C73"/>
    <w:rsid w:val="009F1F99"/>
    <w:rsid w:val="009F3217"/>
    <w:rsid w:val="00A04B7E"/>
    <w:rsid w:val="00A05BF7"/>
    <w:rsid w:val="00A05BFC"/>
    <w:rsid w:val="00A0682B"/>
    <w:rsid w:val="00A1142D"/>
    <w:rsid w:val="00A13871"/>
    <w:rsid w:val="00A201BC"/>
    <w:rsid w:val="00A21BF1"/>
    <w:rsid w:val="00A21E8E"/>
    <w:rsid w:val="00A421D9"/>
    <w:rsid w:val="00A450CC"/>
    <w:rsid w:val="00A503A4"/>
    <w:rsid w:val="00A54A3B"/>
    <w:rsid w:val="00A64719"/>
    <w:rsid w:val="00A745C0"/>
    <w:rsid w:val="00A85A47"/>
    <w:rsid w:val="00AB4E67"/>
    <w:rsid w:val="00AB763D"/>
    <w:rsid w:val="00AC0024"/>
    <w:rsid w:val="00AD5AF6"/>
    <w:rsid w:val="00AD7EF5"/>
    <w:rsid w:val="00AE0DFD"/>
    <w:rsid w:val="00AE3F35"/>
    <w:rsid w:val="00AF152B"/>
    <w:rsid w:val="00AF2DF5"/>
    <w:rsid w:val="00AF6153"/>
    <w:rsid w:val="00B05693"/>
    <w:rsid w:val="00B10729"/>
    <w:rsid w:val="00B27467"/>
    <w:rsid w:val="00B46027"/>
    <w:rsid w:val="00B479D8"/>
    <w:rsid w:val="00B67C13"/>
    <w:rsid w:val="00B83C12"/>
    <w:rsid w:val="00B945EF"/>
    <w:rsid w:val="00BA103B"/>
    <w:rsid w:val="00BB2FBA"/>
    <w:rsid w:val="00BB733C"/>
    <w:rsid w:val="00BB7684"/>
    <w:rsid w:val="00BC10E6"/>
    <w:rsid w:val="00BC1A5D"/>
    <w:rsid w:val="00BC3ECA"/>
    <w:rsid w:val="00BD63A9"/>
    <w:rsid w:val="00BE2AA5"/>
    <w:rsid w:val="00BE2D2A"/>
    <w:rsid w:val="00BE4B6C"/>
    <w:rsid w:val="00BF11BD"/>
    <w:rsid w:val="00BF3737"/>
    <w:rsid w:val="00BF3B0C"/>
    <w:rsid w:val="00BF4936"/>
    <w:rsid w:val="00C0462E"/>
    <w:rsid w:val="00C04ED1"/>
    <w:rsid w:val="00C1104E"/>
    <w:rsid w:val="00C14833"/>
    <w:rsid w:val="00C14B06"/>
    <w:rsid w:val="00C2180B"/>
    <w:rsid w:val="00C226F8"/>
    <w:rsid w:val="00C25473"/>
    <w:rsid w:val="00C3070E"/>
    <w:rsid w:val="00C4006C"/>
    <w:rsid w:val="00C62069"/>
    <w:rsid w:val="00C73B4F"/>
    <w:rsid w:val="00C7431B"/>
    <w:rsid w:val="00C97789"/>
    <w:rsid w:val="00CA4453"/>
    <w:rsid w:val="00CA526F"/>
    <w:rsid w:val="00CA58B9"/>
    <w:rsid w:val="00CB1220"/>
    <w:rsid w:val="00CB22F8"/>
    <w:rsid w:val="00CB5CA3"/>
    <w:rsid w:val="00CD53C1"/>
    <w:rsid w:val="00CE2280"/>
    <w:rsid w:val="00CE7612"/>
    <w:rsid w:val="00CF0966"/>
    <w:rsid w:val="00CF5666"/>
    <w:rsid w:val="00CF5A06"/>
    <w:rsid w:val="00D00CD8"/>
    <w:rsid w:val="00D044F6"/>
    <w:rsid w:val="00D2686E"/>
    <w:rsid w:val="00D31D95"/>
    <w:rsid w:val="00D37439"/>
    <w:rsid w:val="00D515E2"/>
    <w:rsid w:val="00D618BB"/>
    <w:rsid w:val="00D62E4E"/>
    <w:rsid w:val="00D632B4"/>
    <w:rsid w:val="00D67FB3"/>
    <w:rsid w:val="00D81FCE"/>
    <w:rsid w:val="00D83232"/>
    <w:rsid w:val="00D84F26"/>
    <w:rsid w:val="00D93FAF"/>
    <w:rsid w:val="00DA652F"/>
    <w:rsid w:val="00DB39AA"/>
    <w:rsid w:val="00DC62B2"/>
    <w:rsid w:val="00DD6664"/>
    <w:rsid w:val="00DD6721"/>
    <w:rsid w:val="00DE172C"/>
    <w:rsid w:val="00DE6C2C"/>
    <w:rsid w:val="00DF7C26"/>
    <w:rsid w:val="00E02445"/>
    <w:rsid w:val="00E16B4B"/>
    <w:rsid w:val="00E25ECF"/>
    <w:rsid w:val="00E36666"/>
    <w:rsid w:val="00E45533"/>
    <w:rsid w:val="00E45608"/>
    <w:rsid w:val="00E45C2F"/>
    <w:rsid w:val="00E523F5"/>
    <w:rsid w:val="00E633DA"/>
    <w:rsid w:val="00E718D2"/>
    <w:rsid w:val="00E83A30"/>
    <w:rsid w:val="00E83B88"/>
    <w:rsid w:val="00E84088"/>
    <w:rsid w:val="00E861D9"/>
    <w:rsid w:val="00E906B9"/>
    <w:rsid w:val="00EA4CE6"/>
    <w:rsid w:val="00EB682D"/>
    <w:rsid w:val="00ED54FF"/>
    <w:rsid w:val="00ED7D47"/>
    <w:rsid w:val="00F038ED"/>
    <w:rsid w:val="00F03F4E"/>
    <w:rsid w:val="00F053D4"/>
    <w:rsid w:val="00F40E02"/>
    <w:rsid w:val="00F421C5"/>
    <w:rsid w:val="00F45D07"/>
    <w:rsid w:val="00F5680A"/>
    <w:rsid w:val="00F717D5"/>
    <w:rsid w:val="00F8127A"/>
    <w:rsid w:val="00F85B77"/>
    <w:rsid w:val="00F91663"/>
    <w:rsid w:val="00F9427B"/>
    <w:rsid w:val="00F9433D"/>
    <w:rsid w:val="00F965E2"/>
    <w:rsid w:val="00FA098E"/>
    <w:rsid w:val="00FA3B26"/>
    <w:rsid w:val="00FD00EB"/>
    <w:rsid w:val="00FD64D3"/>
    <w:rsid w:val="00FD6A44"/>
    <w:rsid w:val="00FE20F4"/>
    <w:rsid w:val="00FF057D"/>
    <w:rsid w:val="00FF0B51"/>
    <w:rsid w:val="00FF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4</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1</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9</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3</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6</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7</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2</b:RefOrder>
  </b:Source>
  <b:Source>
    <b:Tag>Mon10</b:Tag>
    <b:SourceType>JournalArticle</b:SourceType>
    <b:Guid>{1059D64C-FF19-5244-9CF6-C61B0A9CCA0E}</b:Guid>
    <b:Title>Bayesian Model Averaging: Theoretical Developments and Practical Applications</b:Title>
    <b:JournalName>Political Analysis</b:JournalName>
    <b:Year>2010</b:Year>
    <b:Volume>18</b:Volume>
    <b:Issue>2</b:Issue>
    <b:Pages>245-270</b:Pages>
    <b:Author>
      <b:Author>
        <b:NameList>
          <b:Person>
            <b:Last>Montgomery</b:Last>
            <b:Middle>M.</b:Middle>
            <b:First>Jacob</b:First>
          </b:Person>
          <b:Person>
            <b:Last>Nyhan</b:Last>
            <b:First>Brendan</b:First>
          </b:Person>
        </b:NameList>
      </b:Author>
    </b:Author>
    <b:RefOrder>14</b:RefOrder>
  </b:Source>
  <b:Source>
    <b:Tag>Bar97</b:Tag>
    <b:SourceType>JournalArticle</b:SourceType>
    <b:Guid>{E3CE15D0-03CF-144A-8A71-6F7D2009881D}</b:Guid>
    <b:Title>Specification Uncertainty and Model Averaging</b:Title>
    <b:JournalName>American Journal of Political Science</b:JournalName>
    <b:Year>1997</b:Year>
    <b:Volume>41</b:Volume>
    <b:Issue>2</b:Issue>
    <b:Pages>641-674</b:Pages>
    <b:Author>
      <b:Author>
        <b:NameList>
          <b:Person>
            <b:Last>Bartels</b:Last>
            <b:Middle>M.</b:Middle>
            <b:First>Larry</b:First>
          </b:Person>
        </b:NameList>
      </b:Author>
    </b:Author>
    <b:RefOrder>15</b:RefOrder>
  </b:Source>
  <b:Source>
    <b:Tag>Bil</b:Tag>
    <b:SourceType>Report</b:SourceType>
    <b:Guid>{13617B2C-57C5-0D4D-90DF-0F72DE0E759A}</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5</b:RefOrder>
  </b:Source>
  <b:Source>
    <b:Tag>Mar10</b:Tag>
    <b:SourceType>JournalArticle</b:SourceType>
    <b:Guid>{08F97946-67E8-3E4A-AFF9-24A596FDDCE7}</b:Guid>
    <b:Title>Forecast Combination and Bayesian Model Averaging: A Prior Sensitivity Analysis</b:Title>
    <b:Year>2012</b:Year>
    <b:Author>
      <b:Author>
        <b:NameList>
          <b:Person>
            <b:Last>Feldkircher</b:Last>
            <b:First>Martin</b:First>
          </b:Person>
        </b:NameList>
      </b:Author>
    </b:Author>
    <b:JournalName>Journal of Forecasting</b:JournalName>
    <b:Volume>31</b:Volume>
    <b:Issue>4</b:Issue>
    <b:Pages>361-376</b:Pages>
    <b:RefOrder>8</b:RefOrder>
  </b:Source>
  <b:Source>
    <b:Tag>Fra10</b:Tag>
    <b:SourceType>JournalArticle</b:SourceType>
    <b:Guid>{BF8FFCD0-261D-7E4F-9122-1AEEAC963CA2}</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16</b:RefOrder>
  </b:Source>
  <b:Source>
    <b:Tag>Nat12</b:Tag>
    <b:SourceType>ArticleInAPeriodical</b:SourceType>
    <b:Guid>{999919D0-2D7B-DC41-9380-390A6E2DC64F}</b:Guid>
    <b:Title>Models Based on `Fundamentals' Have Failed at Predicting Presidential Elections</b:Title>
    <b:Publisher>New York Times</b:Publisher>
    <b:City>New York</b:City>
    <b:Year>2012</b:Year>
    <b:Pages>web</b:Pages>
    <b:Author>
      <b:Author>
        <b:NameList>
          <b:Person>
            <b:Last>Silver</b:Last>
            <b:First>Nate</b:First>
          </b:Person>
        </b:NameList>
      </b:Author>
    </b:Author>
    <b:PeriodicalTitle>FiveThirtyEight: Nate Silver's Political Calculus</b:PeriodicalTitle>
    <b:Month>March</b:Month>
    <b:Day>26</b:Day>
    <b:RefOrder>13</b:RefOrder>
  </b:Source>
  <b:Source xmlns:b="http://schemas.openxmlformats.org/officeDocument/2006/bibliography">
    <b:Tag>Jac12</b:Tag>
    <b:SourceType>JournalArticle</b:SourceType>
    <b:Guid>{4F5C4999-D449-8748-A2DA-CE1353B5C7BA}</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2012a</b:Year>
    <b:Volume>20</b:Volume>
    <b:Issue>3</b:Issue>
    <b:Pages>271-291</b:Pages>
    <b:StandardNumber>doi:10.1093/pan/mps002</b:StandardNumber>
    <b:RefOrder>17</b:RefOrder>
  </b:Source>
  <b:Source>
    <b:Tag>Mon</b:Tag>
    <b:SourceType>ConferenceProceedings</b:SourceType>
    <b:Guid>{D2CEF1AE-64BD-A941-9BDB-AE4A02B700F9}</b:Guid>
    <b:Author>
      <b:Author>
        <b:NameList>
          <b:Person>
            <b:Last>Montgomery</b:Last>
            <b:Middle>M.</b:Middle>
            <b:First>Jacob</b:First>
          </b:Person>
          <b:Person>
            <b:Last>Hollenbach</b:Last>
            <b:Middle>M.</b:Middle>
            <b:First>Florian</b:First>
          </b:Person>
          <b:Person>
            <b:Last>Ward</b:Last>
            <b:Middle>D.</b:Middle>
            <b:First>Michael</b:First>
          </b:Person>
        </b:NameList>
      </b:Author>
    </b:Author>
    <b:Title>Say Yes to the Guess: Ensemble Methods to Predict Unemployment and Inflation</b:Title>
    <b:PublicationTitle>Paper Presented at the Annual Conference of the American Political Science Association, August 30-September 2, New Orleans, LA.</b:PublicationTitle>
    <b:Year>2012b</b:Year>
    <b:Month>Aug/Sept</b:Month>
    <b:City>New Orleans</b:City>
    <b:StateProvince>LA</b:StateProvince>
    <b:CountryRegion>USA</b:CountryRegion>
    <b:Publisher>American Political Science Association</b:Publisher>
    <b:Pages>1-30</b:Pages>
    <b:ConferenceName>Proceedings of the 2012 Annual Meetings.</b:ConferenceName>
    <b:RefOrder>18</b:RefOrder>
  </b:Source>
  <b:Source>
    <b:Tag>Bar01</b:Tag>
    <b:SourceType>JournalArticle</b:SourceType>
    <b:Guid>{919EF260-1DA2-0F46-8A3C-B1B06FFB8FF2}</b:Guid>
    <b:Title>Presidential Vote Models: A Recount</b:Title>
    <b:JournalName>PS: Political Science and Politics</b:JournalName>
    <b:Year>2001</b:Year>
    <b:Volume>34</b:Volume>
    <b:Issue>1</b:Issue>
    <b:Pages>9-20</b:Pages>
    <b:Author>
      <b:Author>
        <b:NameList>
          <b:Person>
            <b:Last>Bartels</b:Last>
            <b:Middle>M</b:Middle>
            <b:First>Larry</b:First>
          </b:Person>
          <b:Person>
            <b:Last>Zaller</b:Last>
            <b:First>John</b:First>
          </b:Person>
        </b:NameList>
      </b:Author>
    </b:Author>
    <b:RefOrder>11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2012C54D-88E3-554D-AC92-89E7D153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3566</Words>
  <Characters>20331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2012-08-17T22:35:00Z</dcterms:created>
  <dcterms:modified xsi:type="dcterms:W3CDTF">2012-08-20T16:43:00Z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